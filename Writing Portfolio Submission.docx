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453DF" w14:textId="77777777" w:rsidR="00B22CC9" w:rsidRDefault="00B22CC9" w:rsidP="007C7FA5">
      <w:pPr>
        <w:pStyle w:val="Title"/>
        <w:spacing w:after="0"/>
        <w:jc w:val="center"/>
        <w:outlineLvl w:val="0"/>
        <w:rPr>
          <w:rFonts w:ascii="Times New Roman" w:hAnsi="Times New Roman" w:cs="Times New Roman"/>
          <w:sz w:val="36"/>
          <w:szCs w:val="36"/>
        </w:rPr>
      </w:pPr>
    </w:p>
    <w:p w14:paraId="22A08761" w14:textId="77777777" w:rsidR="00B22CC9" w:rsidRDefault="00B22CC9" w:rsidP="007C7FA5">
      <w:pPr>
        <w:pStyle w:val="Title"/>
        <w:spacing w:after="0"/>
        <w:jc w:val="center"/>
        <w:outlineLvl w:val="0"/>
        <w:rPr>
          <w:rFonts w:ascii="Times New Roman" w:hAnsi="Times New Roman" w:cs="Times New Roman"/>
          <w:sz w:val="36"/>
          <w:szCs w:val="36"/>
        </w:rPr>
      </w:pPr>
    </w:p>
    <w:p w14:paraId="14BAEE68" w14:textId="77777777" w:rsidR="00F87E3A" w:rsidRPr="00F87E3A" w:rsidRDefault="00F87E3A" w:rsidP="007C7FA5">
      <w:pPr>
        <w:spacing w:after="0" w:line="240" w:lineRule="auto"/>
        <w:outlineLvl w:val="0"/>
      </w:pPr>
    </w:p>
    <w:p w14:paraId="189B48DD" w14:textId="4A8E4BF0" w:rsidR="00074AEF" w:rsidRPr="00B22CC9" w:rsidRDefault="00DA72A7" w:rsidP="007C7FA5">
      <w:pPr>
        <w:pStyle w:val="Title"/>
        <w:spacing w:after="0"/>
        <w:jc w:val="center"/>
        <w:outlineLvl w:val="0"/>
        <w:rPr>
          <w:rFonts w:ascii="Times New Roman" w:hAnsi="Times New Roman" w:cs="Times New Roman"/>
          <w:sz w:val="36"/>
          <w:szCs w:val="36"/>
        </w:rPr>
      </w:pPr>
      <w:r w:rsidRPr="00DA72A7">
        <w:rPr>
          <w:rFonts w:ascii="Times New Roman" w:hAnsi="Times New Roman" w:cs="Times New Roman"/>
          <w:sz w:val="36"/>
          <w:szCs w:val="36"/>
        </w:rPr>
        <w:t>Writing Portfolio Submission</w:t>
      </w:r>
    </w:p>
    <w:p w14:paraId="55CFBC36" w14:textId="77777777" w:rsidR="00B22CC9" w:rsidRDefault="00B22CC9" w:rsidP="007C7FA5">
      <w:pPr>
        <w:spacing w:after="0" w:line="240" w:lineRule="auto"/>
        <w:jc w:val="center"/>
        <w:outlineLvl w:val="0"/>
        <w:rPr>
          <w:rFonts w:ascii="Times New Roman" w:hAnsi="Times New Roman" w:cs="Times New Roman"/>
        </w:rPr>
      </w:pPr>
    </w:p>
    <w:p w14:paraId="70187222" w14:textId="77777777" w:rsidR="00F21138" w:rsidRDefault="00F21138" w:rsidP="007C7FA5">
      <w:pPr>
        <w:spacing w:after="0" w:line="240" w:lineRule="auto"/>
        <w:jc w:val="center"/>
        <w:outlineLvl w:val="0"/>
        <w:rPr>
          <w:rFonts w:ascii="Times New Roman" w:hAnsi="Times New Roman" w:cs="Times New Roman"/>
        </w:rPr>
      </w:pPr>
    </w:p>
    <w:p w14:paraId="3C573207" w14:textId="77777777" w:rsidR="00F21138" w:rsidRDefault="00F21138" w:rsidP="007C7FA5">
      <w:pPr>
        <w:spacing w:after="0" w:line="240" w:lineRule="auto"/>
        <w:jc w:val="center"/>
        <w:outlineLvl w:val="0"/>
        <w:rPr>
          <w:rFonts w:ascii="Times New Roman" w:hAnsi="Times New Roman" w:cs="Times New Roman"/>
        </w:rPr>
      </w:pPr>
    </w:p>
    <w:p w14:paraId="0ED18416" w14:textId="77777777" w:rsidR="00F21138" w:rsidRDefault="00F21138" w:rsidP="007C7FA5">
      <w:pPr>
        <w:spacing w:after="0" w:line="240" w:lineRule="auto"/>
        <w:jc w:val="center"/>
        <w:outlineLvl w:val="0"/>
        <w:rPr>
          <w:rFonts w:ascii="Times New Roman" w:hAnsi="Times New Roman" w:cs="Times New Roman"/>
        </w:rPr>
      </w:pPr>
    </w:p>
    <w:p w14:paraId="1CEB1233" w14:textId="77777777" w:rsidR="00F21138" w:rsidRDefault="00F21138" w:rsidP="007C7FA5">
      <w:pPr>
        <w:spacing w:after="0" w:line="240" w:lineRule="auto"/>
        <w:jc w:val="center"/>
        <w:outlineLvl w:val="0"/>
        <w:rPr>
          <w:rFonts w:ascii="Times New Roman" w:hAnsi="Times New Roman" w:cs="Times New Roman"/>
        </w:rPr>
      </w:pPr>
    </w:p>
    <w:p w14:paraId="26E8C031" w14:textId="77777777" w:rsidR="00F21138" w:rsidRDefault="00F21138" w:rsidP="007C7FA5">
      <w:pPr>
        <w:spacing w:after="0" w:line="240" w:lineRule="auto"/>
        <w:jc w:val="center"/>
        <w:outlineLvl w:val="0"/>
        <w:rPr>
          <w:rFonts w:ascii="Times New Roman" w:hAnsi="Times New Roman" w:cs="Times New Roman"/>
        </w:rPr>
      </w:pPr>
    </w:p>
    <w:p w14:paraId="0E71B51B" w14:textId="77777777" w:rsidR="00F21138" w:rsidRDefault="00F21138" w:rsidP="007C7FA5">
      <w:pPr>
        <w:spacing w:after="0" w:line="240" w:lineRule="auto"/>
        <w:jc w:val="center"/>
        <w:outlineLvl w:val="0"/>
        <w:rPr>
          <w:rFonts w:ascii="Times New Roman" w:hAnsi="Times New Roman" w:cs="Times New Roman"/>
        </w:rPr>
      </w:pPr>
    </w:p>
    <w:p w14:paraId="436EEB2C" w14:textId="77777777" w:rsidR="00F21138" w:rsidRPr="007418C9" w:rsidRDefault="00F21138" w:rsidP="007C7FA5">
      <w:pPr>
        <w:spacing w:after="0" w:line="240" w:lineRule="auto"/>
        <w:jc w:val="center"/>
        <w:outlineLvl w:val="0"/>
        <w:rPr>
          <w:rFonts w:ascii="Times New Roman" w:hAnsi="Times New Roman" w:cs="Times New Roman"/>
        </w:rPr>
      </w:pPr>
    </w:p>
    <w:p w14:paraId="75D1808B" w14:textId="0EED46BF" w:rsidR="00074AEF" w:rsidRPr="007418C9" w:rsidRDefault="00074AEF"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Hoyong Jung – 301416609</w:t>
      </w:r>
    </w:p>
    <w:p w14:paraId="5AC76755" w14:textId="49B92DC1" w:rsidR="00074AEF" w:rsidRDefault="00867B02" w:rsidP="007C7FA5">
      <w:pPr>
        <w:spacing w:after="0" w:line="240" w:lineRule="auto"/>
        <w:jc w:val="center"/>
        <w:outlineLvl w:val="0"/>
        <w:rPr>
          <w:rFonts w:ascii="Times New Roman" w:hAnsi="Times New Roman" w:cs="Times New Roman"/>
        </w:rPr>
      </w:pPr>
      <w:r>
        <w:rPr>
          <w:rFonts w:ascii="Times New Roman" w:hAnsi="Times New Roman" w:cs="Times New Roman"/>
        </w:rPr>
        <w:t>Ju</w:t>
      </w:r>
      <w:r w:rsidR="001E0995">
        <w:rPr>
          <w:rFonts w:ascii="Times New Roman" w:hAnsi="Times New Roman" w:cs="Times New Roman"/>
        </w:rPr>
        <w:t>ly</w:t>
      </w:r>
      <w:r w:rsidR="00074AEF" w:rsidRPr="007418C9">
        <w:rPr>
          <w:rFonts w:ascii="Times New Roman" w:hAnsi="Times New Roman" w:cs="Times New Roman"/>
        </w:rPr>
        <w:t xml:space="preserve"> </w:t>
      </w:r>
      <w:r w:rsidR="00DA72A7">
        <w:rPr>
          <w:rFonts w:ascii="Times New Roman" w:hAnsi="Times New Roman" w:cs="Times New Roman"/>
        </w:rPr>
        <w:t>1</w:t>
      </w:r>
      <w:r w:rsidR="001E0995">
        <w:rPr>
          <w:rFonts w:ascii="Times New Roman" w:hAnsi="Times New Roman" w:cs="Times New Roman"/>
        </w:rPr>
        <w:t>0</w:t>
      </w:r>
      <w:r w:rsidR="00074AEF" w:rsidRPr="007418C9">
        <w:rPr>
          <w:rFonts w:ascii="Times New Roman" w:hAnsi="Times New Roman" w:cs="Times New Roman"/>
        </w:rPr>
        <w:t>, 2025</w:t>
      </w:r>
    </w:p>
    <w:p w14:paraId="04B68343" w14:textId="77777777" w:rsidR="007418C9" w:rsidRDefault="007418C9" w:rsidP="007C7FA5">
      <w:pPr>
        <w:spacing w:after="0" w:line="240" w:lineRule="auto"/>
        <w:jc w:val="center"/>
        <w:outlineLvl w:val="0"/>
        <w:rPr>
          <w:rFonts w:ascii="Times New Roman" w:hAnsi="Times New Roman" w:cs="Times New Roman"/>
        </w:rPr>
      </w:pPr>
    </w:p>
    <w:p w14:paraId="388EDB10" w14:textId="77777777" w:rsidR="0098470C" w:rsidRDefault="0098470C" w:rsidP="007C7FA5">
      <w:pPr>
        <w:spacing w:after="0" w:line="240" w:lineRule="auto"/>
        <w:jc w:val="center"/>
        <w:outlineLvl w:val="0"/>
        <w:rPr>
          <w:rFonts w:ascii="Times New Roman" w:hAnsi="Times New Roman" w:cs="Times New Roman"/>
        </w:rPr>
      </w:pPr>
    </w:p>
    <w:p w14:paraId="7DD4891D" w14:textId="77777777" w:rsidR="00F21138" w:rsidRDefault="00F21138" w:rsidP="007C7FA5">
      <w:pPr>
        <w:spacing w:after="0" w:line="240" w:lineRule="auto"/>
        <w:jc w:val="center"/>
        <w:outlineLvl w:val="0"/>
        <w:rPr>
          <w:rFonts w:ascii="Times New Roman" w:hAnsi="Times New Roman" w:cs="Times New Roman"/>
        </w:rPr>
      </w:pPr>
    </w:p>
    <w:p w14:paraId="253EE099" w14:textId="77777777" w:rsidR="00F21138" w:rsidRDefault="00F21138" w:rsidP="007C7FA5">
      <w:pPr>
        <w:spacing w:after="0" w:line="240" w:lineRule="auto"/>
        <w:jc w:val="center"/>
        <w:outlineLvl w:val="0"/>
        <w:rPr>
          <w:rFonts w:ascii="Times New Roman" w:hAnsi="Times New Roman" w:cs="Times New Roman"/>
        </w:rPr>
      </w:pPr>
    </w:p>
    <w:p w14:paraId="77F9AD4D" w14:textId="77777777" w:rsidR="0098470C" w:rsidRDefault="0098470C" w:rsidP="007C7FA5">
      <w:pPr>
        <w:spacing w:after="0" w:line="240" w:lineRule="auto"/>
        <w:jc w:val="center"/>
        <w:outlineLvl w:val="0"/>
        <w:rPr>
          <w:rFonts w:ascii="Times New Roman" w:hAnsi="Times New Roman" w:cs="Times New Roman"/>
        </w:rPr>
      </w:pPr>
    </w:p>
    <w:p w14:paraId="63044CD0" w14:textId="77777777" w:rsidR="0098470C" w:rsidRDefault="0098470C" w:rsidP="007C7FA5">
      <w:pPr>
        <w:spacing w:after="0" w:line="240" w:lineRule="auto"/>
        <w:jc w:val="center"/>
        <w:outlineLvl w:val="0"/>
        <w:rPr>
          <w:rFonts w:ascii="Times New Roman" w:hAnsi="Times New Roman" w:cs="Times New Roman"/>
        </w:rPr>
      </w:pPr>
    </w:p>
    <w:p w14:paraId="23E3209B" w14:textId="77777777" w:rsidR="0098470C" w:rsidRDefault="0098470C" w:rsidP="007C7FA5">
      <w:pPr>
        <w:spacing w:after="0" w:line="240" w:lineRule="auto"/>
        <w:jc w:val="center"/>
        <w:outlineLvl w:val="0"/>
        <w:rPr>
          <w:rFonts w:ascii="Times New Roman" w:hAnsi="Times New Roman" w:cs="Times New Roman"/>
        </w:rPr>
      </w:pPr>
    </w:p>
    <w:p w14:paraId="35C613B3" w14:textId="77777777" w:rsidR="00B22CC9" w:rsidRPr="007418C9" w:rsidRDefault="00B22CC9" w:rsidP="007C7FA5">
      <w:pPr>
        <w:spacing w:after="0" w:line="240" w:lineRule="auto"/>
        <w:jc w:val="center"/>
        <w:outlineLvl w:val="0"/>
        <w:rPr>
          <w:rFonts w:ascii="Times New Roman" w:hAnsi="Times New Roman" w:cs="Times New Roman"/>
        </w:rPr>
      </w:pPr>
    </w:p>
    <w:p w14:paraId="24DA9FA7" w14:textId="592A3B82" w:rsidR="00074AEF" w:rsidRPr="007418C9" w:rsidRDefault="00074AEF"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Course:</w:t>
      </w:r>
      <w:r w:rsidRPr="007418C9">
        <w:rPr>
          <w:rFonts w:ascii="Times New Roman" w:hAnsi="Times New Roman" w:cs="Times New Roman"/>
        </w:rPr>
        <w:t xml:space="preserve"> Business Communication </w:t>
      </w:r>
      <w:bookmarkStart w:id="0" w:name="_Hlk198244751"/>
      <w:r w:rsidRPr="007418C9">
        <w:rPr>
          <w:rFonts w:ascii="Times New Roman" w:hAnsi="Times New Roman" w:cs="Times New Roman"/>
        </w:rPr>
        <w:t>–</w:t>
      </w:r>
      <w:bookmarkEnd w:id="0"/>
      <w:r w:rsidRPr="007418C9">
        <w:rPr>
          <w:rFonts w:ascii="Times New Roman" w:hAnsi="Times New Roman" w:cs="Times New Roman"/>
        </w:rPr>
        <w:t xml:space="preserve"> BUS 360W (D300)</w:t>
      </w:r>
    </w:p>
    <w:p w14:paraId="78A7A063" w14:textId="1976D4AD" w:rsidR="00074AEF" w:rsidRPr="007418C9" w:rsidRDefault="00074AEF"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Lecturer:</w:t>
      </w:r>
      <w:r w:rsidRPr="007418C9">
        <w:rPr>
          <w:rFonts w:ascii="Times New Roman" w:hAnsi="Times New Roman" w:cs="Times New Roman"/>
        </w:rPr>
        <w:t xml:space="preserve"> Eric Tung</w:t>
      </w:r>
    </w:p>
    <w:p w14:paraId="4FDE4A0B" w14:textId="35AB33B8" w:rsidR="00074AEF" w:rsidRDefault="00074AEF"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T</w:t>
      </w:r>
      <w:r w:rsidR="00867B02">
        <w:rPr>
          <w:rFonts w:ascii="Times New Roman" w:hAnsi="Times New Roman" w:cs="Times New Roman"/>
          <w:b/>
          <w:bCs/>
        </w:rPr>
        <w:t xml:space="preserve">eaching </w:t>
      </w:r>
      <w:r w:rsidRPr="007418C9">
        <w:rPr>
          <w:rFonts w:ascii="Times New Roman" w:hAnsi="Times New Roman" w:cs="Times New Roman"/>
          <w:b/>
          <w:bCs/>
        </w:rPr>
        <w:t>A</w:t>
      </w:r>
      <w:r w:rsidR="00867B02">
        <w:rPr>
          <w:rFonts w:ascii="Times New Roman" w:hAnsi="Times New Roman" w:cs="Times New Roman"/>
          <w:b/>
          <w:bCs/>
        </w:rPr>
        <w:t>ssistant</w:t>
      </w:r>
      <w:r w:rsidRPr="007418C9">
        <w:rPr>
          <w:rFonts w:ascii="Times New Roman" w:hAnsi="Times New Roman" w:cs="Times New Roman"/>
          <w:b/>
          <w:bCs/>
        </w:rPr>
        <w:t>:</w:t>
      </w:r>
      <w:r w:rsidRPr="007418C9">
        <w:rPr>
          <w:rFonts w:ascii="Times New Roman" w:hAnsi="Times New Roman" w:cs="Times New Roman"/>
        </w:rPr>
        <w:t xml:space="preserve"> Olivia </w:t>
      </w:r>
      <w:proofErr w:type="spellStart"/>
      <w:r w:rsidRPr="007418C9">
        <w:rPr>
          <w:rFonts w:ascii="Times New Roman" w:hAnsi="Times New Roman" w:cs="Times New Roman"/>
        </w:rPr>
        <w:t>Niquidet</w:t>
      </w:r>
      <w:proofErr w:type="spellEnd"/>
    </w:p>
    <w:p w14:paraId="623E2062" w14:textId="77777777" w:rsidR="007418C9" w:rsidRDefault="007418C9" w:rsidP="007C7FA5">
      <w:pPr>
        <w:spacing w:after="0" w:line="240" w:lineRule="auto"/>
        <w:jc w:val="center"/>
        <w:outlineLvl w:val="0"/>
        <w:rPr>
          <w:rFonts w:ascii="Times New Roman" w:hAnsi="Times New Roman" w:cs="Times New Roman"/>
        </w:rPr>
      </w:pPr>
    </w:p>
    <w:p w14:paraId="67789B02" w14:textId="77777777" w:rsidR="00B22CC9" w:rsidRDefault="00B22CC9" w:rsidP="007C7FA5">
      <w:pPr>
        <w:spacing w:after="0" w:line="240" w:lineRule="auto"/>
        <w:jc w:val="center"/>
        <w:outlineLvl w:val="0"/>
        <w:rPr>
          <w:rFonts w:ascii="Times New Roman" w:hAnsi="Times New Roman" w:cs="Times New Roman"/>
        </w:rPr>
      </w:pPr>
    </w:p>
    <w:p w14:paraId="7612E8DB" w14:textId="77777777" w:rsidR="0098470C" w:rsidRDefault="0098470C" w:rsidP="007C7FA5">
      <w:pPr>
        <w:spacing w:after="0" w:line="240" w:lineRule="auto"/>
        <w:jc w:val="center"/>
        <w:outlineLvl w:val="0"/>
        <w:rPr>
          <w:rFonts w:ascii="Times New Roman" w:hAnsi="Times New Roman" w:cs="Times New Roman"/>
        </w:rPr>
      </w:pPr>
    </w:p>
    <w:p w14:paraId="0FA95451" w14:textId="77777777" w:rsidR="00F21138" w:rsidRDefault="00F21138" w:rsidP="007C7FA5">
      <w:pPr>
        <w:spacing w:after="0" w:line="240" w:lineRule="auto"/>
        <w:jc w:val="center"/>
        <w:outlineLvl w:val="0"/>
        <w:rPr>
          <w:rFonts w:ascii="Times New Roman" w:hAnsi="Times New Roman" w:cs="Times New Roman"/>
        </w:rPr>
      </w:pPr>
    </w:p>
    <w:p w14:paraId="0E28685E" w14:textId="77777777" w:rsidR="0098470C" w:rsidRDefault="0098470C" w:rsidP="007C7FA5">
      <w:pPr>
        <w:spacing w:after="0" w:line="240" w:lineRule="auto"/>
        <w:jc w:val="center"/>
        <w:outlineLvl w:val="0"/>
        <w:rPr>
          <w:rFonts w:ascii="Times New Roman" w:hAnsi="Times New Roman" w:cs="Times New Roman"/>
        </w:rPr>
      </w:pPr>
    </w:p>
    <w:p w14:paraId="76D8C892" w14:textId="77777777" w:rsidR="0098470C" w:rsidRDefault="0098470C" w:rsidP="007C7FA5">
      <w:pPr>
        <w:spacing w:after="0" w:line="240" w:lineRule="auto"/>
        <w:jc w:val="center"/>
        <w:outlineLvl w:val="0"/>
        <w:rPr>
          <w:rFonts w:ascii="Times New Roman" w:hAnsi="Times New Roman" w:cs="Times New Roman"/>
        </w:rPr>
      </w:pPr>
    </w:p>
    <w:p w14:paraId="6E14A09B" w14:textId="77777777" w:rsidR="007418C9" w:rsidRDefault="007418C9" w:rsidP="007C7FA5">
      <w:pPr>
        <w:spacing w:after="0" w:line="240" w:lineRule="auto"/>
        <w:jc w:val="center"/>
        <w:outlineLvl w:val="0"/>
        <w:rPr>
          <w:rFonts w:ascii="Times New Roman" w:hAnsi="Times New Roman" w:cs="Times New Roman"/>
        </w:rPr>
      </w:pPr>
    </w:p>
    <w:p w14:paraId="05A1F506" w14:textId="77777777" w:rsidR="007418C9" w:rsidRDefault="007418C9"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Beedie School of Business</w:t>
      </w:r>
    </w:p>
    <w:p w14:paraId="519D07E2" w14:textId="2075A863" w:rsidR="007418C9" w:rsidRPr="007418C9" w:rsidRDefault="007418C9" w:rsidP="007C7FA5">
      <w:pPr>
        <w:spacing w:after="0" w:line="240" w:lineRule="auto"/>
        <w:jc w:val="center"/>
        <w:outlineLvl w:val="0"/>
        <w:rPr>
          <w:rFonts w:ascii="Times New Roman" w:hAnsi="Times New Roman" w:cs="Times New Roman"/>
          <w:b/>
          <w:bCs/>
        </w:rPr>
      </w:pPr>
      <w:r w:rsidRPr="007418C9">
        <w:rPr>
          <w:rFonts w:ascii="Times New Roman" w:hAnsi="Times New Roman" w:cs="Times New Roman"/>
          <w:b/>
          <w:bCs/>
        </w:rPr>
        <w:t>SIMON FRASER UNIVERSITY</w:t>
      </w:r>
    </w:p>
    <w:p w14:paraId="5B9A71C7" w14:textId="77777777" w:rsidR="00074AEF" w:rsidRPr="007418C9" w:rsidRDefault="00074AEF"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br w:type="page"/>
      </w:r>
    </w:p>
    <w:p w14:paraId="2363F9CB" w14:textId="77777777" w:rsidR="00A216AC" w:rsidRDefault="00A216AC" w:rsidP="007C7FA5">
      <w:pPr>
        <w:pStyle w:val="Title"/>
        <w:jc w:val="center"/>
        <w:outlineLvl w:val="0"/>
        <w:rPr>
          <w:rFonts w:ascii="Times New Roman" w:hAnsi="Times New Roman" w:cs="Times New Roman"/>
          <w:sz w:val="36"/>
          <w:szCs w:val="36"/>
        </w:rPr>
      </w:pPr>
    </w:p>
    <w:p w14:paraId="4D729306" w14:textId="77777777" w:rsidR="00A216AC" w:rsidRDefault="00A216AC" w:rsidP="007C7FA5">
      <w:pPr>
        <w:pStyle w:val="Title"/>
        <w:jc w:val="center"/>
        <w:outlineLvl w:val="0"/>
        <w:rPr>
          <w:rFonts w:ascii="Times New Roman" w:hAnsi="Times New Roman" w:cs="Times New Roman"/>
          <w:sz w:val="36"/>
          <w:szCs w:val="36"/>
        </w:rPr>
      </w:pPr>
    </w:p>
    <w:p w14:paraId="3F7F2273" w14:textId="77777777" w:rsidR="00A216AC" w:rsidRPr="00B22CC9" w:rsidRDefault="00A216AC" w:rsidP="007C7FA5">
      <w:pPr>
        <w:pStyle w:val="Title"/>
        <w:jc w:val="center"/>
        <w:outlineLvl w:val="0"/>
        <w:rPr>
          <w:rFonts w:ascii="Times New Roman" w:hAnsi="Times New Roman" w:cs="Times New Roman"/>
          <w:sz w:val="36"/>
          <w:szCs w:val="36"/>
        </w:rPr>
      </w:pPr>
      <w:r w:rsidRPr="00B22CC9">
        <w:rPr>
          <w:rFonts w:ascii="Times New Roman" w:hAnsi="Times New Roman" w:cs="Times New Roman"/>
          <w:sz w:val="36"/>
          <w:szCs w:val="36"/>
        </w:rPr>
        <w:t>Portfolio Exercise #1: Cafeteria Closure</w:t>
      </w:r>
    </w:p>
    <w:p w14:paraId="0B596461" w14:textId="77777777" w:rsidR="00A216AC" w:rsidRPr="007418C9" w:rsidRDefault="00A216AC" w:rsidP="007C7FA5">
      <w:pPr>
        <w:jc w:val="center"/>
        <w:outlineLvl w:val="0"/>
        <w:rPr>
          <w:rFonts w:ascii="Times New Roman" w:hAnsi="Times New Roman" w:cs="Times New Roman"/>
        </w:rPr>
      </w:pPr>
    </w:p>
    <w:p w14:paraId="7F6CA577"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rPr>
        <w:t>Hoyong Jung – 301416609</w:t>
      </w:r>
    </w:p>
    <w:p w14:paraId="0614CA55" w14:textId="77777777" w:rsidR="00A216AC" w:rsidRDefault="00A216AC" w:rsidP="007C7FA5">
      <w:pPr>
        <w:jc w:val="center"/>
        <w:outlineLvl w:val="0"/>
        <w:rPr>
          <w:rFonts w:ascii="Times New Roman" w:hAnsi="Times New Roman" w:cs="Times New Roman"/>
        </w:rPr>
      </w:pPr>
      <w:r w:rsidRPr="007418C9">
        <w:rPr>
          <w:rFonts w:ascii="Times New Roman" w:hAnsi="Times New Roman" w:cs="Times New Roman"/>
        </w:rPr>
        <w:t>May. 15, 2025</w:t>
      </w:r>
    </w:p>
    <w:p w14:paraId="66A2DB58" w14:textId="77777777" w:rsidR="00A216AC" w:rsidRDefault="00A216AC" w:rsidP="007C7FA5">
      <w:pPr>
        <w:jc w:val="center"/>
        <w:outlineLvl w:val="0"/>
        <w:rPr>
          <w:rFonts w:ascii="Times New Roman" w:hAnsi="Times New Roman" w:cs="Times New Roman"/>
        </w:rPr>
      </w:pPr>
    </w:p>
    <w:p w14:paraId="10C5AF37" w14:textId="77777777" w:rsidR="00A216AC" w:rsidRDefault="00A216AC" w:rsidP="007C7FA5">
      <w:pPr>
        <w:jc w:val="center"/>
        <w:outlineLvl w:val="0"/>
        <w:rPr>
          <w:rFonts w:ascii="Times New Roman" w:hAnsi="Times New Roman" w:cs="Times New Roman"/>
        </w:rPr>
      </w:pPr>
    </w:p>
    <w:p w14:paraId="0ADF8835" w14:textId="77777777" w:rsidR="00A216AC" w:rsidRPr="007418C9" w:rsidRDefault="00A216AC" w:rsidP="007C7FA5">
      <w:pPr>
        <w:jc w:val="center"/>
        <w:outlineLvl w:val="0"/>
        <w:rPr>
          <w:rFonts w:ascii="Times New Roman" w:hAnsi="Times New Roman" w:cs="Times New Roman"/>
        </w:rPr>
      </w:pPr>
    </w:p>
    <w:p w14:paraId="3C7907B6"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b/>
          <w:bCs/>
        </w:rPr>
        <w:t>Course:</w:t>
      </w:r>
      <w:r w:rsidRPr="007418C9">
        <w:rPr>
          <w:rFonts w:ascii="Times New Roman" w:hAnsi="Times New Roman" w:cs="Times New Roman"/>
        </w:rPr>
        <w:t xml:space="preserve"> Business Communication – BUS 360W (D300)</w:t>
      </w:r>
    </w:p>
    <w:p w14:paraId="0A299C46"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b/>
          <w:bCs/>
        </w:rPr>
        <w:t>Lecturer:</w:t>
      </w:r>
      <w:r w:rsidRPr="007418C9">
        <w:rPr>
          <w:rFonts w:ascii="Times New Roman" w:hAnsi="Times New Roman" w:cs="Times New Roman"/>
        </w:rPr>
        <w:t xml:space="preserve"> Eric Tung</w:t>
      </w:r>
    </w:p>
    <w:p w14:paraId="795CE405" w14:textId="77777777" w:rsidR="00A216AC" w:rsidRDefault="00A216AC" w:rsidP="007C7FA5">
      <w:pPr>
        <w:jc w:val="center"/>
        <w:outlineLvl w:val="0"/>
        <w:rPr>
          <w:rFonts w:ascii="Times New Roman" w:hAnsi="Times New Roman" w:cs="Times New Roman"/>
        </w:rPr>
      </w:pPr>
      <w:r w:rsidRPr="007418C9">
        <w:rPr>
          <w:rFonts w:ascii="Times New Roman" w:hAnsi="Times New Roman" w:cs="Times New Roman"/>
          <w:b/>
          <w:bCs/>
        </w:rPr>
        <w:t>TA:</w:t>
      </w:r>
      <w:r w:rsidRPr="007418C9">
        <w:rPr>
          <w:rFonts w:ascii="Times New Roman" w:hAnsi="Times New Roman" w:cs="Times New Roman"/>
        </w:rPr>
        <w:t xml:space="preserve"> Olivia </w:t>
      </w:r>
      <w:proofErr w:type="spellStart"/>
      <w:r w:rsidRPr="007418C9">
        <w:rPr>
          <w:rFonts w:ascii="Times New Roman" w:hAnsi="Times New Roman" w:cs="Times New Roman"/>
        </w:rPr>
        <w:t>Niquidet</w:t>
      </w:r>
      <w:proofErr w:type="spellEnd"/>
    </w:p>
    <w:p w14:paraId="7BA495AA" w14:textId="77777777" w:rsidR="00A216AC" w:rsidRDefault="00A216AC" w:rsidP="007C7FA5">
      <w:pPr>
        <w:jc w:val="center"/>
        <w:outlineLvl w:val="0"/>
        <w:rPr>
          <w:rFonts w:ascii="Times New Roman" w:hAnsi="Times New Roman" w:cs="Times New Roman"/>
        </w:rPr>
      </w:pPr>
    </w:p>
    <w:p w14:paraId="740E92B7" w14:textId="77777777" w:rsidR="00A216AC" w:rsidRDefault="00A216AC" w:rsidP="007C7FA5">
      <w:pPr>
        <w:jc w:val="center"/>
        <w:outlineLvl w:val="0"/>
        <w:rPr>
          <w:rFonts w:ascii="Times New Roman" w:hAnsi="Times New Roman" w:cs="Times New Roman"/>
        </w:rPr>
      </w:pPr>
    </w:p>
    <w:p w14:paraId="6E1F6F56" w14:textId="77777777" w:rsidR="00A216AC" w:rsidRDefault="00A216AC" w:rsidP="007C7FA5">
      <w:pPr>
        <w:jc w:val="center"/>
        <w:outlineLvl w:val="0"/>
        <w:rPr>
          <w:rFonts w:ascii="Times New Roman" w:hAnsi="Times New Roman" w:cs="Times New Roman"/>
        </w:rPr>
      </w:pPr>
    </w:p>
    <w:p w14:paraId="46FF35FF" w14:textId="77777777" w:rsidR="00A216AC" w:rsidRDefault="00A216AC" w:rsidP="007C7FA5">
      <w:pPr>
        <w:jc w:val="center"/>
        <w:outlineLvl w:val="0"/>
        <w:rPr>
          <w:rFonts w:ascii="Times New Roman" w:hAnsi="Times New Roman" w:cs="Times New Roman"/>
        </w:rPr>
      </w:pPr>
      <w:r w:rsidRPr="007418C9">
        <w:rPr>
          <w:rFonts w:ascii="Times New Roman" w:hAnsi="Times New Roman" w:cs="Times New Roman"/>
        </w:rPr>
        <w:t>Beedie School of Business</w:t>
      </w:r>
    </w:p>
    <w:p w14:paraId="47C745F0" w14:textId="77777777" w:rsidR="00A216AC" w:rsidRPr="007418C9" w:rsidRDefault="00A216AC" w:rsidP="007C7FA5">
      <w:pPr>
        <w:jc w:val="center"/>
        <w:outlineLvl w:val="0"/>
        <w:rPr>
          <w:rFonts w:ascii="Times New Roman" w:hAnsi="Times New Roman" w:cs="Times New Roman"/>
          <w:b/>
          <w:bCs/>
        </w:rPr>
      </w:pPr>
      <w:r w:rsidRPr="007418C9">
        <w:rPr>
          <w:rFonts w:ascii="Times New Roman" w:hAnsi="Times New Roman" w:cs="Times New Roman"/>
          <w:b/>
          <w:bCs/>
        </w:rPr>
        <w:t>SIMON FRASER UNIVERSITY</w:t>
      </w:r>
    </w:p>
    <w:p w14:paraId="42D2DAE9"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rPr>
        <w:br w:type="page"/>
      </w:r>
    </w:p>
    <w:p w14:paraId="2E24E481" w14:textId="77777777" w:rsidR="00A216AC" w:rsidRPr="00EB2AFB" w:rsidRDefault="00A216AC" w:rsidP="007C7FA5">
      <w:pPr>
        <w:outlineLvl w:val="0"/>
        <w:rPr>
          <w:rFonts w:ascii="Times New Roman" w:hAnsi="Times New Roman" w:cs="Times New Roman"/>
        </w:rPr>
      </w:pPr>
      <w:bookmarkStart w:id="1" w:name="_Hlk198247754"/>
      <w:bookmarkStart w:id="2" w:name="_Hlk198246936"/>
      <w:r w:rsidRPr="00EB2AFB">
        <w:rPr>
          <w:rFonts w:ascii="Times New Roman" w:hAnsi="Times New Roman" w:cs="Times New Roman"/>
        </w:rPr>
        <w:lastRenderedPageBreak/>
        <w:t>Subject: Temporary Closure of Gourmet Cafeteria – May 20</w:t>
      </w:r>
      <w:bookmarkStart w:id="3" w:name="_Hlk198289538"/>
      <w:r w:rsidRPr="00EB2AFB">
        <w:rPr>
          <w:rFonts w:ascii="Times New Roman" w:hAnsi="Times New Roman" w:cs="Times New Roman"/>
        </w:rPr>
        <w:t>–</w:t>
      </w:r>
      <w:bookmarkEnd w:id="3"/>
      <w:r w:rsidRPr="00EB2AFB">
        <w:rPr>
          <w:rFonts w:ascii="Times New Roman" w:hAnsi="Times New Roman" w:cs="Times New Roman"/>
        </w:rPr>
        <w:t>22</w:t>
      </w:r>
    </w:p>
    <w:p w14:paraId="585EE3C1" w14:textId="77777777" w:rsidR="00A216AC" w:rsidRPr="00EB2AFB" w:rsidRDefault="00A216AC" w:rsidP="007C7FA5">
      <w:pPr>
        <w:outlineLvl w:val="0"/>
        <w:rPr>
          <w:rFonts w:ascii="Times New Roman" w:hAnsi="Times New Roman" w:cs="Times New Roman"/>
        </w:rPr>
      </w:pPr>
    </w:p>
    <w:p w14:paraId="4B545A79" w14:textId="77777777" w:rsidR="00A216AC" w:rsidRDefault="00A216AC" w:rsidP="007C7FA5">
      <w:pPr>
        <w:pStyle w:val="NormalWeb"/>
        <w:spacing w:before="0" w:beforeAutospacing="0" w:after="0" w:afterAutospacing="0"/>
        <w:outlineLvl w:val="0"/>
        <w:rPr>
          <w:color w:val="0E101A"/>
        </w:rPr>
      </w:pPr>
      <w:bookmarkStart w:id="4" w:name="_Hlk198247631"/>
      <w:r>
        <w:rPr>
          <w:color w:val="0E101A"/>
        </w:rPr>
        <w:t>The gourmet cafeteria will be temporarily closed</w:t>
      </w:r>
      <w:r>
        <w:rPr>
          <w:rStyle w:val="apple-converted-space"/>
          <w:rFonts w:eastAsiaTheme="majorEastAsia"/>
          <w:color w:val="0E101A"/>
        </w:rPr>
        <w:t> </w:t>
      </w:r>
      <w:r>
        <w:rPr>
          <w:rStyle w:val="Strong"/>
          <w:rFonts w:eastAsiaTheme="majorEastAsia"/>
          <w:color w:val="0E101A"/>
        </w:rPr>
        <w:t>from Tuesday, May 20, to Thursday, May 22</w:t>
      </w:r>
      <w:r>
        <w:rPr>
          <w:color w:val="0E101A"/>
        </w:rPr>
        <w:t>, while we complete essential upgrades to our kitchen systems.</w:t>
      </w:r>
    </w:p>
    <w:p w14:paraId="7E1FBB5B" w14:textId="77777777" w:rsidR="00A216AC" w:rsidRPr="00EB2AFB" w:rsidRDefault="00A216AC" w:rsidP="007C7FA5">
      <w:pPr>
        <w:pStyle w:val="NormalWeb"/>
        <w:spacing w:before="0" w:beforeAutospacing="0" w:after="0" w:afterAutospacing="0"/>
        <w:outlineLvl w:val="0"/>
        <w:rPr>
          <w:color w:val="0E101A"/>
        </w:rPr>
      </w:pPr>
    </w:p>
    <w:p w14:paraId="22638560" w14:textId="77777777" w:rsidR="00A216AC" w:rsidRDefault="00A216AC" w:rsidP="007C7FA5">
      <w:pPr>
        <w:pStyle w:val="NormalWeb"/>
        <w:spacing w:before="0" w:beforeAutospacing="0" w:after="0" w:afterAutospacing="0"/>
        <w:outlineLvl w:val="0"/>
        <w:rPr>
          <w:color w:val="0E101A"/>
        </w:rPr>
      </w:pPr>
      <w:r w:rsidRPr="00B93D0A">
        <w:rPr>
          <w:color w:val="0E101A"/>
        </w:rPr>
        <w:t>To ensure you can enjoy quality lunches during the closure, we have partnered with five nearby restaurants to provide complimentary meals to Gauntlet employees. Present your Gauntlet ID badge at any of the following participating locations:</w:t>
      </w:r>
    </w:p>
    <w:p w14:paraId="5F007C54" w14:textId="77777777" w:rsidR="00A216AC" w:rsidRPr="00B93D0A" w:rsidRDefault="00A216AC" w:rsidP="007C7FA5">
      <w:pPr>
        <w:pStyle w:val="NormalWeb"/>
        <w:spacing w:before="0" w:beforeAutospacing="0" w:after="0" w:afterAutospacing="0"/>
        <w:outlineLvl w:val="0"/>
        <w:rPr>
          <w:b/>
          <w:bCs/>
          <w:color w:val="0E101A"/>
        </w:rPr>
      </w:pPr>
    </w:p>
    <w:p w14:paraId="30AE9528" w14:textId="77777777" w:rsidR="00A216AC" w:rsidRPr="00581512" w:rsidRDefault="00A216AC" w:rsidP="007C7FA5">
      <w:pPr>
        <w:pStyle w:val="NormalWeb"/>
        <w:numPr>
          <w:ilvl w:val="0"/>
          <w:numId w:val="1"/>
        </w:numPr>
        <w:spacing w:before="0" w:beforeAutospacing="0" w:after="0" w:afterAutospacing="0"/>
        <w:outlineLvl w:val="0"/>
        <w:rPr>
          <w:color w:val="0E101A"/>
        </w:rPr>
      </w:pPr>
      <w:r w:rsidRPr="00581512">
        <w:rPr>
          <w:color w:val="0E101A"/>
        </w:rPr>
        <w:t xml:space="preserve">Pacific Bites Café </w:t>
      </w:r>
      <w:r w:rsidRPr="00581512">
        <w:t xml:space="preserve">– </w:t>
      </w:r>
      <w:r w:rsidRPr="00581512">
        <w:rPr>
          <w:color w:val="0E101A"/>
        </w:rPr>
        <w:t>425 Pacific St, Vancouver, BC V6Z 2P5</w:t>
      </w:r>
    </w:p>
    <w:p w14:paraId="349CF5ED" w14:textId="77777777" w:rsidR="00A216AC" w:rsidRPr="00581512" w:rsidRDefault="00A216AC" w:rsidP="007C7FA5">
      <w:pPr>
        <w:pStyle w:val="NormalWeb"/>
        <w:numPr>
          <w:ilvl w:val="0"/>
          <w:numId w:val="1"/>
        </w:numPr>
        <w:spacing w:before="0" w:beforeAutospacing="0" w:after="0" w:afterAutospacing="0"/>
        <w:outlineLvl w:val="0"/>
        <w:rPr>
          <w:color w:val="0E101A"/>
        </w:rPr>
      </w:pPr>
      <w:r w:rsidRPr="00581512">
        <w:rPr>
          <w:color w:val="0E101A"/>
        </w:rPr>
        <w:t xml:space="preserve">Urban Fork Bistro </w:t>
      </w:r>
      <w:r w:rsidRPr="00581512">
        <w:t xml:space="preserve">– </w:t>
      </w:r>
      <w:r w:rsidRPr="00581512">
        <w:rPr>
          <w:color w:val="0E101A"/>
        </w:rPr>
        <w:t>438 Pacific St, Vancouver, BC V6Z 3G9</w:t>
      </w:r>
    </w:p>
    <w:p w14:paraId="04934923" w14:textId="77777777" w:rsidR="00A216AC" w:rsidRPr="00581512" w:rsidRDefault="00A216AC" w:rsidP="007C7FA5">
      <w:pPr>
        <w:pStyle w:val="NormalWeb"/>
        <w:numPr>
          <w:ilvl w:val="0"/>
          <w:numId w:val="1"/>
        </w:numPr>
        <w:spacing w:before="0" w:beforeAutospacing="0" w:after="0" w:afterAutospacing="0"/>
        <w:outlineLvl w:val="0"/>
        <w:rPr>
          <w:color w:val="0E101A"/>
        </w:rPr>
      </w:pPr>
      <w:r w:rsidRPr="00581512">
        <w:rPr>
          <w:color w:val="0E101A"/>
        </w:rPr>
        <w:t xml:space="preserve">Harbour Greens Eatery </w:t>
      </w:r>
      <w:r w:rsidRPr="00581512">
        <w:t xml:space="preserve">– </w:t>
      </w:r>
      <w:r w:rsidRPr="00581512">
        <w:rPr>
          <w:color w:val="0E101A"/>
        </w:rPr>
        <w:t>550 Pacific St, Vancouver, BC V6Z 3E6</w:t>
      </w:r>
    </w:p>
    <w:p w14:paraId="2169747F" w14:textId="77777777" w:rsidR="00A216AC" w:rsidRPr="00581512" w:rsidRDefault="00A216AC" w:rsidP="007C7FA5">
      <w:pPr>
        <w:pStyle w:val="NormalWeb"/>
        <w:numPr>
          <w:ilvl w:val="0"/>
          <w:numId w:val="1"/>
        </w:numPr>
        <w:spacing w:before="0" w:beforeAutospacing="0" w:after="0" w:afterAutospacing="0"/>
        <w:outlineLvl w:val="0"/>
        <w:rPr>
          <w:color w:val="0E101A"/>
        </w:rPr>
      </w:pPr>
      <w:r w:rsidRPr="00581512">
        <w:rPr>
          <w:color w:val="0E101A"/>
        </w:rPr>
        <w:t xml:space="preserve">The Richards Table </w:t>
      </w:r>
      <w:r w:rsidRPr="00581512">
        <w:t xml:space="preserve">– </w:t>
      </w:r>
      <w:r w:rsidRPr="00581512">
        <w:rPr>
          <w:color w:val="0E101A"/>
        </w:rPr>
        <w:t>1328 Richards St, Vancouver, BC V6B 3G6</w:t>
      </w:r>
    </w:p>
    <w:p w14:paraId="65A6E920" w14:textId="77777777" w:rsidR="00A216AC" w:rsidRDefault="00A216AC" w:rsidP="007C7FA5">
      <w:pPr>
        <w:pStyle w:val="NormalWeb"/>
        <w:numPr>
          <w:ilvl w:val="0"/>
          <w:numId w:val="1"/>
        </w:numPr>
        <w:spacing w:before="0" w:beforeAutospacing="0" w:after="0" w:afterAutospacing="0"/>
        <w:outlineLvl w:val="0"/>
        <w:rPr>
          <w:color w:val="0E101A"/>
        </w:rPr>
      </w:pPr>
      <w:r w:rsidRPr="00581512">
        <w:rPr>
          <w:color w:val="0E101A"/>
        </w:rPr>
        <w:t>Eastwood Deli &amp; Grill</w:t>
      </w:r>
      <w:r>
        <w:rPr>
          <w:color w:val="0E101A"/>
        </w:rPr>
        <w:t xml:space="preserve"> </w:t>
      </w:r>
      <w:r w:rsidRPr="00EB2AFB">
        <w:t>–</w:t>
      </w:r>
      <w:r>
        <w:t xml:space="preserve"> </w:t>
      </w:r>
      <w:r w:rsidRPr="00924318">
        <w:rPr>
          <w:color w:val="0E101A"/>
        </w:rPr>
        <w:t>1390 Richards St, Vancouver, BC V6Z 2P7</w:t>
      </w:r>
    </w:p>
    <w:p w14:paraId="4F4A6B48" w14:textId="77777777" w:rsidR="00A216AC" w:rsidRPr="00EB2AFB" w:rsidRDefault="00A216AC" w:rsidP="007C7FA5">
      <w:pPr>
        <w:pStyle w:val="NormalWeb"/>
        <w:spacing w:before="0" w:beforeAutospacing="0" w:after="0" w:afterAutospacing="0"/>
        <w:outlineLvl w:val="0"/>
        <w:rPr>
          <w:color w:val="0E101A"/>
        </w:rPr>
      </w:pPr>
    </w:p>
    <w:p w14:paraId="75029041" w14:textId="77777777" w:rsidR="00A216AC" w:rsidRPr="00EB2AFB" w:rsidRDefault="00A216AC" w:rsidP="007C7FA5">
      <w:pPr>
        <w:pStyle w:val="NormalWeb"/>
        <w:spacing w:before="0" w:beforeAutospacing="0" w:after="0" w:afterAutospacing="0"/>
        <w:outlineLvl w:val="0"/>
        <w:rPr>
          <w:color w:val="0E101A"/>
        </w:rPr>
      </w:pPr>
      <w:r w:rsidRPr="00EB2AFB">
        <w:rPr>
          <w:color w:val="0E101A"/>
        </w:rPr>
        <w:t>Cafeteria service will resume</w:t>
      </w:r>
      <w:r w:rsidRPr="00EB2AFB">
        <w:rPr>
          <w:rStyle w:val="apple-converted-space"/>
          <w:rFonts w:eastAsiaTheme="majorEastAsia"/>
          <w:color w:val="0E101A"/>
        </w:rPr>
        <w:t> </w:t>
      </w:r>
      <w:r w:rsidRPr="00924318">
        <w:rPr>
          <w:rStyle w:val="Strong"/>
          <w:rFonts w:eastAsiaTheme="majorEastAsia"/>
          <w:color w:val="0E101A"/>
        </w:rPr>
        <w:t>on Friday, May 23</w:t>
      </w:r>
      <w:r w:rsidRPr="00EB2AFB">
        <w:rPr>
          <w:color w:val="0E101A"/>
        </w:rPr>
        <w:t>, with a refreshed menu and a few surprise additions from our culinary team.</w:t>
      </w:r>
    </w:p>
    <w:p w14:paraId="7E650B6A" w14:textId="77777777" w:rsidR="00A216AC" w:rsidRPr="00EB2AFB" w:rsidRDefault="00A216AC" w:rsidP="007C7FA5">
      <w:pPr>
        <w:pStyle w:val="NormalWeb"/>
        <w:spacing w:before="0" w:beforeAutospacing="0" w:after="0" w:afterAutospacing="0"/>
        <w:outlineLvl w:val="0"/>
        <w:rPr>
          <w:color w:val="0E101A"/>
        </w:rPr>
      </w:pPr>
    </w:p>
    <w:p w14:paraId="0573E0D1" w14:textId="77777777" w:rsidR="00A216AC" w:rsidRPr="00EB2AFB" w:rsidRDefault="00A216AC" w:rsidP="007C7FA5">
      <w:pPr>
        <w:pStyle w:val="NormalWeb"/>
        <w:spacing w:before="0" w:beforeAutospacing="0" w:after="0" w:afterAutospacing="0"/>
        <w:outlineLvl w:val="0"/>
        <w:rPr>
          <w:color w:val="0E101A"/>
        </w:rPr>
      </w:pPr>
      <w:r w:rsidRPr="00EB2AFB">
        <w:rPr>
          <w:color w:val="0E101A"/>
        </w:rPr>
        <w:t>Thank you for your understanding and continued commitment to making Gauntlet a great workplace.</w:t>
      </w:r>
    </w:p>
    <w:p w14:paraId="4984566A" w14:textId="77777777" w:rsidR="00A216AC" w:rsidRDefault="00A216AC" w:rsidP="007C7FA5">
      <w:pPr>
        <w:pStyle w:val="NormalWeb"/>
        <w:spacing w:before="0" w:beforeAutospacing="0" w:after="0" w:afterAutospacing="0"/>
        <w:outlineLvl w:val="0"/>
        <w:rPr>
          <w:color w:val="0E101A"/>
        </w:rPr>
      </w:pPr>
    </w:p>
    <w:p w14:paraId="74F40BF4" w14:textId="77777777" w:rsidR="00A216AC" w:rsidRDefault="00A216AC" w:rsidP="007C7FA5">
      <w:pPr>
        <w:outlineLvl w:val="0"/>
        <w:rPr>
          <w:rFonts w:ascii="Times New Roman" w:hAnsi="Times New Roman" w:cs="Times New Roman"/>
        </w:rPr>
      </w:pPr>
      <w:r w:rsidRPr="00EB2AFB">
        <w:rPr>
          <w:rFonts w:ascii="Times New Roman" w:hAnsi="Times New Roman" w:cs="Times New Roman"/>
        </w:rPr>
        <w:t>Hoyong</w:t>
      </w:r>
    </w:p>
    <w:p w14:paraId="414F99C3" w14:textId="74954623" w:rsidR="00552D25" w:rsidRDefault="00A216AC" w:rsidP="007C7FA5">
      <w:pPr>
        <w:outlineLvl w:val="0"/>
        <w:rPr>
          <w:rFonts w:ascii="Times New Roman" w:hAnsi="Times New Roman" w:cs="Times New Roman"/>
        </w:rPr>
      </w:pPr>
      <w:r w:rsidRPr="00EB2AFB">
        <w:rPr>
          <w:rFonts w:ascii="Times New Roman" w:hAnsi="Times New Roman" w:cs="Times New Roman"/>
        </w:rPr>
        <w:t>Hoyong Jung</w:t>
      </w:r>
      <w:r w:rsidRPr="00EB2AFB">
        <w:rPr>
          <w:rFonts w:ascii="Times New Roman" w:hAnsi="Times New Roman" w:cs="Times New Roman"/>
        </w:rPr>
        <w:br/>
        <w:t>Operations Manager</w:t>
      </w:r>
      <w:r w:rsidRPr="00EB2AFB">
        <w:rPr>
          <w:rFonts w:ascii="Times New Roman" w:hAnsi="Times New Roman" w:cs="Times New Roman"/>
        </w:rPr>
        <w:br/>
        <w:t>Gauntlet Financial</w:t>
      </w:r>
      <w:r>
        <w:rPr>
          <w:rFonts w:ascii="Times New Roman" w:hAnsi="Times New Roman" w:cs="Times New Roman"/>
        </w:rPr>
        <w:br/>
        <w:t>1438 Richards St, Vancouver, BC V6Z 3B8</w:t>
      </w:r>
      <w:r w:rsidRPr="00EB2AFB">
        <w:rPr>
          <w:rFonts w:ascii="Times New Roman" w:hAnsi="Times New Roman" w:cs="Times New Roman"/>
        </w:rPr>
        <w:br/>
        <w:t>Phone: +1 (000) 000-0000</w:t>
      </w:r>
      <w:r w:rsidRPr="00EB2AFB">
        <w:rPr>
          <w:rFonts w:ascii="Times New Roman" w:hAnsi="Times New Roman" w:cs="Times New Roman"/>
        </w:rPr>
        <w:br/>
        <w:t xml:space="preserve">Email: </w:t>
      </w:r>
      <w:hyperlink r:id="rId5" w:history="1">
        <w:r w:rsidR="00552D25" w:rsidRPr="00E94FF5">
          <w:rPr>
            <w:rStyle w:val="Hyperlink"/>
            <w:rFonts w:ascii="Times New Roman" w:hAnsi="Times New Roman" w:cs="Times New Roman"/>
          </w:rPr>
          <w:t>hoyongj@gauntlet.ca</w:t>
        </w:r>
      </w:hyperlink>
      <w:bookmarkEnd w:id="1"/>
      <w:bookmarkEnd w:id="4"/>
    </w:p>
    <w:p w14:paraId="517B7B9D" w14:textId="281ED149" w:rsidR="00A216AC" w:rsidRDefault="00A216AC" w:rsidP="007C7FA5">
      <w:pPr>
        <w:outlineLvl w:val="0"/>
        <w:rPr>
          <w:rFonts w:ascii="Times New Roman" w:hAnsi="Times New Roman" w:cs="Times New Roman"/>
        </w:rPr>
      </w:pPr>
      <w:r>
        <w:rPr>
          <w:rFonts w:ascii="Times New Roman" w:hAnsi="Times New Roman" w:cs="Times New Roman"/>
        </w:rPr>
        <w:br w:type="page"/>
      </w:r>
    </w:p>
    <w:bookmarkEnd w:id="2"/>
    <w:p w14:paraId="71C0ECFF" w14:textId="77777777" w:rsidR="00A216AC" w:rsidRDefault="00A216AC" w:rsidP="007C7FA5">
      <w:pPr>
        <w:pStyle w:val="Title"/>
        <w:jc w:val="center"/>
        <w:outlineLvl w:val="0"/>
        <w:rPr>
          <w:rFonts w:ascii="Times New Roman" w:hAnsi="Times New Roman" w:cs="Times New Roman"/>
          <w:sz w:val="36"/>
          <w:szCs w:val="36"/>
        </w:rPr>
      </w:pPr>
    </w:p>
    <w:p w14:paraId="1150EE0C" w14:textId="77777777" w:rsidR="00A216AC" w:rsidRDefault="00A216AC" w:rsidP="007C7FA5">
      <w:pPr>
        <w:pStyle w:val="Title"/>
        <w:jc w:val="center"/>
        <w:outlineLvl w:val="0"/>
        <w:rPr>
          <w:rFonts w:ascii="Times New Roman" w:hAnsi="Times New Roman" w:cs="Times New Roman"/>
          <w:sz w:val="36"/>
          <w:szCs w:val="36"/>
        </w:rPr>
      </w:pPr>
    </w:p>
    <w:p w14:paraId="68C8FC20" w14:textId="77777777" w:rsidR="00A216AC" w:rsidRPr="00B22CC9" w:rsidRDefault="00A216AC" w:rsidP="007C7FA5">
      <w:pPr>
        <w:pStyle w:val="Title"/>
        <w:jc w:val="center"/>
        <w:outlineLvl w:val="0"/>
        <w:rPr>
          <w:rFonts w:ascii="Times New Roman" w:hAnsi="Times New Roman" w:cs="Times New Roman"/>
          <w:sz w:val="36"/>
          <w:szCs w:val="36"/>
        </w:rPr>
      </w:pPr>
      <w:r w:rsidRPr="00B22CC9">
        <w:rPr>
          <w:rFonts w:ascii="Times New Roman" w:hAnsi="Times New Roman" w:cs="Times New Roman"/>
          <w:sz w:val="36"/>
          <w:szCs w:val="36"/>
        </w:rPr>
        <w:t>Portfolio Exercise #1: Cafeteria Closure</w:t>
      </w:r>
    </w:p>
    <w:p w14:paraId="017D598E" w14:textId="77777777" w:rsidR="00A216AC" w:rsidRPr="007418C9" w:rsidRDefault="00A216AC" w:rsidP="007C7FA5">
      <w:pPr>
        <w:jc w:val="center"/>
        <w:outlineLvl w:val="0"/>
        <w:rPr>
          <w:rFonts w:ascii="Times New Roman" w:hAnsi="Times New Roman" w:cs="Times New Roman"/>
        </w:rPr>
      </w:pPr>
    </w:p>
    <w:p w14:paraId="40E14EB7"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rPr>
        <w:t>Hoyong Jung – 301416609</w:t>
      </w:r>
    </w:p>
    <w:p w14:paraId="1E9589D1" w14:textId="77777777" w:rsidR="00A216AC" w:rsidRDefault="00A216AC" w:rsidP="007C7FA5">
      <w:pPr>
        <w:jc w:val="center"/>
        <w:outlineLvl w:val="0"/>
        <w:rPr>
          <w:rFonts w:ascii="Times New Roman" w:hAnsi="Times New Roman" w:cs="Times New Roman"/>
        </w:rPr>
      </w:pPr>
      <w:r w:rsidRPr="551DFCD8">
        <w:rPr>
          <w:rFonts w:ascii="Times New Roman" w:hAnsi="Times New Roman" w:cs="Times New Roman"/>
        </w:rPr>
        <w:t>Ma</w:t>
      </w:r>
      <w:commentRangeStart w:id="5"/>
      <w:r w:rsidRPr="551DFCD8">
        <w:rPr>
          <w:rFonts w:ascii="Times New Roman" w:hAnsi="Times New Roman" w:cs="Times New Roman"/>
        </w:rPr>
        <w:t>y.</w:t>
      </w:r>
      <w:commentRangeEnd w:id="5"/>
      <w:r>
        <w:commentReference w:id="5"/>
      </w:r>
      <w:r w:rsidRPr="551DFCD8">
        <w:rPr>
          <w:rFonts w:ascii="Times New Roman" w:hAnsi="Times New Roman" w:cs="Times New Roman"/>
        </w:rPr>
        <w:t xml:space="preserve"> 15, 2025</w:t>
      </w:r>
    </w:p>
    <w:p w14:paraId="69D4D2DE" w14:textId="77777777" w:rsidR="00A216AC" w:rsidRDefault="00A216AC" w:rsidP="007C7FA5">
      <w:pPr>
        <w:jc w:val="center"/>
        <w:outlineLvl w:val="0"/>
        <w:rPr>
          <w:rFonts w:ascii="Times New Roman" w:hAnsi="Times New Roman" w:cs="Times New Roman"/>
        </w:rPr>
      </w:pPr>
    </w:p>
    <w:p w14:paraId="24AA747A" w14:textId="77777777" w:rsidR="00A216AC" w:rsidRDefault="00A216AC" w:rsidP="007C7FA5">
      <w:pPr>
        <w:jc w:val="center"/>
        <w:outlineLvl w:val="0"/>
        <w:rPr>
          <w:rFonts w:ascii="Times New Roman" w:hAnsi="Times New Roman" w:cs="Times New Roman"/>
        </w:rPr>
      </w:pPr>
    </w:p>
    <w:p w14:paraId="3A434064" w14:textId="77777777" w:rsidR="00A216AC" w:rsidRPr="007418C9" w:rsidRDefault="00A216AC" w:rsidP="007C7FA5">
      <w:pPr>
        <w:jc w:val="center"/>
        <w:outlineLvl w:val="0"/>
        <w:rPr>
          <w:rFonts w:ascii="Times New Roman" w:hAnsi="Times New Roman" w:cs="Times New Roman"/>
        </w:rPr>
      </w:pPr>
    </w:p>
    <w:p w14:paraId="410A0E86"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b/>
          <w:bCs/>
        </w:rPr>
        <w:t>Course:</w:t>
      </w:r>
      <w:r w:rsidRPr="007418C9">
        <w:rPr>
          <w:rFonts w:ascii="Times New Roman" w:hAnsi="Times New Roman" w:cs="Times New Roman"/>
        </w:rPr>
        <w:t xml:space="preserve"> Business Communication – BUS 360W (D300)</w:t>
      </w:r>
    </w:p>
    <w:p w14:paraId="39DC0E7C"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b/>
          <w:bCs/>
        </w:rPr>
        <w:t>Lecturer:</w:t>
      </w:r>
      <w:r w:rsidRPr="007418C9">
        <w:rPr>
          <w:rFonts w:ascii="Times New Roman" w:hAnsi="Times New Roman" w:cs="Times New Roman"/>
        </w:rPr>
        <w:t xml:space="preserve"> Eric Tung</w:t>
      </w:r>
    </w:p>
    <w:p w14:paraId="4A2482CA" w14:textId="77777777" w:rsidR="00A216AC" w:rsidRDefault="00A216AC" w:rsidP="007C7FA5">
      <w:pPr>
        <w:jc w:val="center"/>
        <w:outlineLvl w:val="0"/>
        <w:rPr>
          <w:rFonts w:ascii="Times New Roman" w:hAnsi="Times New Roman" w:cs="Times New Roman"/>
        </w:rPr>
      </w:pPr>
      <w:commentRangeStart w:id="6"/>
      <w:r w:rsidRPr="551DFCD8">
        <w:rPr>
          <w:rFonts w:ascii="Times New Roman" w:hAnsi="Times New Roman" w:cs="Times New Roman"/>
          <w:b/>
          <w:bCs/>
        </w:rPr>
        <w:t>TA:</w:t>
      </w:r>
      <w:r w:rsidRPr="551DFCD8">
        <w:rPr>
          <w:rFonts w:ascii="Times New Roman" w:hAnsi="Times New Roman" w:cs="Times New Roman"/>
        </w:rPr>
        <w:t xml:space="preserve"> </w:t>
      </w:r>
      <w:commentRangeEnd w:id="6"/>
      <w:r>
        <w:commentReference w:id="6"/>
      </w:r>
      <w:r w:rsidRPr="551DFCD8">
        <w:rPr>
          <w:rFonts w:ascii="Times New Roman" w:hAnsi="Times New Roman" w:cs="Times New Roman"/>
        </w:rPr>
        <w:t xml:space="preserve">Olivia </w:t>
      </w:r>
      <w:proofErr w:type="spellStart"/>
      <w:r w:rsidRPr="551DFCD8">
        <w:rPr>
          <w:rFonts w:ascii="Times New Roman" w:hAnsi="Times New Roman" w:cs="Times New Roman"/>
        </w:rPr>
        <w:t>Niquidet</w:t>
      </w:r>
      <w:proofErr w:type="spellEnd"/>
    </w:p>
    <w:p w14:paraId="75BA4DC1" w14:textId="77777777" w:rsidR="00A216AC" w:rsidRDefault="00A216AC" w:rsidP="007C7FA5">
      <w:pPr>
        <w:jc w:val="center"/>
        <w:outlineLvl w:val="0"/>
        <w:rPr>
          <w:rFonts w:ascii="Times New Roman" w:hAnsi="Times New Roman" w:cs="Times New Roman"/>
        </w:rPr>
      </w:pPr>
    </w:p>
    <w:p w14:paraId="0745E52B" w14:textId="77777777" w:rsidR="00A216AC" w:rsidRDefault="00A216AC" w:rsidP="007C7FA5">
      <w:pPr>
        <w:jc w:val="center"/>
        <w:outlineLvl w:val="0"/>
        <w:rPr>
          <w:rFonts w:ascii="Times New Roman" w:hAnsi="Times New Roman" w:cs="Times New Roman"/>
        </w:rPr>
      </w:pPr>
    </w:p>
    <w:p w14:paraId="1F75666F" w14:textId="77777777" w:rsidR="00A216AC" w:rsidRDefault="00A216AC" w:rsidP="007C7FA5">
      <w:pPr>
        <w:jc w:val="center"/>
        <w:outlineLvl w:val="0"/>
        <w:rPr>
          <w:rFonts w:ascii="Times New Roman" w:hAnsi="Times New Roman" w:cs="Times New Roman"/>
        </w:rPr>
      </w:pPr>
    </w:p>
    <w:p w14:paraId="75E7728F" w14:textId="77777777" w:rsidR="00A216AC" w:rsidRDefault="00A216AC" w:rsidP="007C7FA5">
      <w:pPr>
        <w:jc w:val="center"/>
        <w:outlineLvl w:val="0"/>
        <w:rPr>
          <w:rFonts w:ascii="Times New Roman" w:hAnsi="Times New Roman" w:cs="Times New Roman"/>
        </w:rPr>
      </w:pPr>
      <w:r w:rsidRPr="007418C9">
        <w:rPr>
          <w:rFonts w:ascii="Times New Roman" w:hAnsi="Times New Roman" w:cs="Times New Roman"/>
        </w:rPr>
        <w:t>Beedie School of Business</w:t>
      </w:r>
    </w:p>
    <w:p w14:paraId="4B22C7AB" w14:textId="77777777" w:rsidR="00A216AC" w:rsidRPr="007418C9" w:rsidRDefault="00A216AC" w:rsidP="007C7FA5">
      <w:pPr>
        <w:jc w:val="center"/>
        <w:outlineLvl w:val="0"/>
        <w:rPr>
          <w:rFonts w:ascii="Times New Roman" w:hAnsi="Times New Roman" w:cs="Times New Roman"/>
          <w:b/>
          <w:bCs/>
        </w:rPr>
      </w:pPr>
      <w:r w:rsidRPr="007418C9">
        <w:rPr>
          <w:rFonts w:ascii="Times New Roman" w:hAnsi="Times New Roman" w:cs="Times New Roman"/>
          <w:b/>
          <w:bCs/>
        </w:rPr>
        <w:t>SIMON FRASER UNIVERSITY</w:t>
      </w:r>
    </w:p>
    <w:p w14:paraId="1052BE5F"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rPr>
        <w:br w:type="page"/>
      </w:r>
    </w:p>
    <w:p w14:paraId="515DEE6B" w14:textId="77777777" w:rsidR="00A216AC" w:rsidRPr="00EB2AFB" w:rsidRDefault="00A216AC" w:rsidP="007C7FA5">
      <w:pPr>
        <w:outlineLvl w:val="0"/>
        <w:rPr>
          <w:rFonts w:ascii="Times New Roman" w:hAnsi="Times New Roman" w:cs="Times New Roman"/>
        </w:rPr>
      </w:pPr>
      <w:r w:rsidRPr="551DFCD8">
        <w:rPr>
          <w:rFonts w:ascii="Times New Roman" w:hAnsi="Times New Roman" w:cs="Times New Roman"/>
        </w:rPr>
        <w:lastRenderedPageBreak/>
        <w:t>Subject: Temporary Closure of Gourmet Cafeteri</w:t>
      </w:r>
      <w:commentRangeStart w:id="7"/>
      <w:r w:rsidRPr="551DFCD8">
        <w:rPr>
          <w:rFonts w:ascii="Times New Roman" w:hAnsi="Times New Roman" w:cs="Times New Roman"/>
        </w:rPr>
        <w:t>a – May 20–22</w:t>
      </w:r>
      <w:commentRangeEnd w:id="7"/>
      <w:r>
        <w:commentReference w:id="7"/>
      </w:r>
    </w:p>
    <w:p w14:paraId="1B9069A5" w14:textId="77777777" w:rsidR="00A216AC" w:rsidRPr="00EB2AFB" w:rsidRDefault="00A216AC" w:rsidP="007C7FA5">
      <w:pPr>
        <w:outlineLvl w:val="0"/>
        <w:rPr>
          <w:rFonts w:ascii="Times New Roman" w:hAnsi="Times New Roman" w:cs="Times New Roman"/>
        </w:rPr>
      </w:pPr>
    </w:p>
    <w:p w14:paraId="0E31B291" w14:textId="77777777" w:rsidR="00A216AC" w:rsidRDefault="00A216AC" w:rsidP="007C7FA5">
      <w:pPr>
        <w:pStyle w:val="NormalWeb"/>
        <w:spacing w:before="0" w:beforeAutospacing="0" w:after="0" w:afterAutospacing="0"/>
        <w:outlineLvl w:val="0"/>
        <w:rPr>
          <w:color w:val="0E101A"/>
        </w:rPr>
      </w:pPr>
      <w:r w:rsidRPr="551DFCD8">
        <w:rPr>
          <w:color w:val="0E101A"/>
        </w:rPr>
        <w:t>The gourmet cafeteria will be temporarily closed</w:t>
      </w:r>
      <w:r w:rsidRPr="551DFCD8">
        <w:rPr>
          <w:rStyle w:val="apple-converted-space"/>
          <w:rFonts w:eastAsiaTheme="majorEastAsia"/>
          <w:color w:val="0E101A"/>
        </w:rPr>
        <w:t> </w:t>
      </w:r>
      <w:commentRangeStart w:id="8"/>
      <w:r w:rsidRPr="551DFCD8">
        <w:rPr>
          <w:rStyle w:val="Strong"/>
          <w:rFonts w:eastAsiaTheme="majorEastAsia"/>
          <w:color w:val="0E101A"/>
        </w:rPr>
        <w:t>from Tuesday, May 20, to Thursday, May 22</w:t>
      </w:r>
      <w:r w:rsidRPr="551DFCD8">
        <w:rPr>
          <w:color w:val="0E101A"/>
        </w:rPr>
        <w:t>,</w:t>
      </w:r>
      <w:commentRangeEnd w:id="8"/>
      <w:r>
        <w:commentReference w:id="8"/>
      </w:r>
      <w:r w:rsidRPr="551DFCD8">
        <w:rPr>
          <w:color w:val="0E101A"/>
        </w:rPr>
        <w:t xml:space="preserve"> wh</w:t>
      </w:r>
      <w:commentRangeStart w:id="9"/>
      <w:r w:rsidRPr="551DFCD8">
        <w:rPr>
          <w:color w:val="0E101A"/>
        </w:rPr>
        <w:t>ile we complete essential upgrades to our kitchen systems.</w:t>
      </w:r>
      <w:commentRangeEnd w:id="9"/>
      <w:r>
        <w:commentReference w:id="9"/>
      </w:r>
    </w:p>
    <w:p w14:paraId="239C0D10" w14:textId="77777777" w:rsidR="00A216AC" w:rsidRPr="00EB2AFB" w:rsidRDefault="00A216AC" w:rsidP="007C7FA5">
      <w:pPr>
        <w:pStyle w:val="NormalWeb"/>
        <w:spacing w:before="0" w:beforeAutospacing="0" w:after="0" w:afterAutospacing="0"/>
        <w:outlineLvl w:val="0"/>
        <w:rPr>
          <w:color w:val="0E101A"/>
        </w:rPr>
      </w:pPr>
    </w:p>
    <w:p w14:paraId="34ADF4FB" w14:textId="77777777" w:rsidR="00A216AC" w:rsidRDefault="00A216AC" w:rsidP="007C7FA5">
      <w:pPr>
        <w:pStyle w:val="NormalWeb"/>
        <w:spacing w:before="0" w:beforeAutospacing="0" w:after="0" w:afterAutospacing="0"/>
        <w:outlineLvl w:val="0"/>
        <w:rPr>
          <w:color w:val="0E101A"/>
        </w:rPr>
      </w:pPr>
      <w:r w:rsidRPr="00B93D0A">
        <w:rPr>
          <w:color w:val="0E101A"/>
        </w:rPr>
        <w:t>To ensure you can enjoy quality lunches during the closure, we have partnered with five nearby restaurants to provide complimentary meals to Gauntlet employees. Present your Gauntlet ID badge at any of the following participating locations:</w:t>
      </w:r>
    </w:p>
    <w:p w14:paraId="109C16AE" w14:textId="77777777" w:rsidR="00A216AC" w:rsidRPr="00B93D0A" w:rsidRDefault="00A216AC" w:rsidP="007C7FA5">
      <w:pPr>
        <w:pStyle w:val="NormalWeb"/>
        <w:spacing w:before="0" w:beforeAutospacing="0" w:after="0" w:afterAutospacing="0"/>
        <w:outlineLvl w:val="0"/>
        <w:rPr>
          <w:b/>
          <w:bCs/>
          <w:color w:val="0E101A"/>
        </w:rPr>
      </w:pPr>
    </w:p>
    <w:p w14:paraId="4F1ECE5A" w14:textId="77777777" w:rsidR="00A216AC" w:rsidRPr="00581512" w:rsidRDefault="00A216AC" w:rsidP="007C7FA5">
      <w:pPr>
        <w:pStyle w:val="NormalWeb"/>
        <w:numPr>
          <w:ilvl w:val="0"/>
          <w:numId w:val="1"/>
        </w:numPr>
        <w:spacing w:before="0" w:beforeAutospacing="0" w:after="0" w:afterAutospacing="0"/>
        <w:outlineLvl w:val="0"/>
        <w:rPr>
          <w:color w:val="0E101A"/>
        </w:rPr>
      </w:pPr>
      <w:r w:rsidRPr="00581512">
        <w:rPr>
          <w:color w:val="0E101A"/>
        </w:rPr>
        <w:t xml:space="preserve">Pacific Bites Café </w:t>
      </w:r>
      <w:r w:rsidRPr="00581512">
        <w:t xml:space="preserve">– </w:t>
      </w:r>
      <w:r w:rsidRPr="00581512">
        <w:rPr>
          <w:color w:val="0E101A"/>
        </w:rPr>
        <w:t>425 Pacific St, Vancouver, BC V6Z 2P5</w:t>
      </w:r>
    </w:p>
    <w:p w14:paraId="6BDF34ED" w14:textId="77777777" w:rsidR="00A216AC" w:rsidRPr="00581512" w:rsidRDefault="00A216AC" w:rsidP="007C7FA5">
      <w:pPr>
        <w:pStyle w:val="NormalWeb"/>
        <w:numPr>
          <w:ilvl w:val="0"/>
          <w:numId w:val="1"/>
        </w:numPr>
        <w:spacing w:before="0" w:beforeAutospacing="0" w:after="0" w:afterAutospacing="0"/>
        <w:outlineLvl w:val="0"/>
        <w:rPr>
          <w:color w:val="0E101A"/>
        </w:rPr>
      </w:pPr>
      <w:r w:rsidRPr="00581512">
        <w:rPr>
          <w:color w:val="0E101A"/>
        </w:rPr>
        <w:t xml:space="preserve">Urban Fork Bistro </w:t>
      </w:r>
      <w:r w:rsidRPr="00581512">
        <w:t xml:space="preserve">– </w:t>
      </w:r>
      <w:r w:rsidRPr="00581512">
        <w:rPr>
          <w:color w:val="0E101A"/>
        </w:rPr>
        <w:t>438 Pacific St, Vancouver, BC V6Z 3G9</w:t>
      </w:r>
    </w:p>
    <w:p w14:paraId="6CFE46F4" w14:textId="77777777" w:rsidR="00A216AC" w:rsidRPr="00581512" w:rsidRDefault="00A216AC" w:rsidP="007C7FA5">
      <w:pPr>
        <w:pStyle w:val="NormalWeb"/>
        <w:numPr>
          <w:ilvl w:val="0"/>
          <w:numId w:val="1"/>
        </w:numPr>
        <w:spacing w:before="0" w:beforeAutospacing="0" w:after="0" w:afterAutospacing="0"/>
        <w:outlineLvl w:val="0"/>
        <w:rPr>
          <w:color w:val="0E101A"/>
        </w:rPr>
      </w:pPr>
      <w:r w:rsidRPr="00581512">
        <w:rPr>
          <w:color w:val="0E101A"/>
        </w:rPr>
        <w:t xml:space="preserve">Harbour Greens Eatery </w:t>
      </w:r>
      <w:r w:rsidRPr="00581512">
        <w:t xml:space="preserve">– </w:t>
      </w:r>
      <w:r w:rsidRPr="00581512">
        <w:rPr>
          <w:color w:val="0E101A"/>
        </w:rPr>
        <w:t>550 Pacific St, Vancouver, BC V6Z 3E6</w:t>
      </w:r>
    </w:p>
    <w:p w14:paraId="71F4FD31" w14:textId="77777777" w:rsidR="00A216AC" w:rsidRPr="00581512" w:rsidRDefault="00A216AC" w:rsidP="007C7FA5">
      <w:pPr>
        <w:pStyle w:val="NormalWeb"/>
        <w:numPr>
          <w:ilvl w:val="0"/>
          <w:numId w:val="1"/>
        </w:numPr>
        <w:spacing w:before="0" w:beforeAutospacing="0" w:after="0" w:afterAutospacing="0"/>
        <w:outlineLvl w:val="0"/>
        <w:rPr>
          <w:color w:val="0E101A"/>
        </w:rPr>
      </w:pPr>
      <w:r w:rsidRPr="00581512">
        <w:rPr>
          <w:color w:val="0E101A"/>
        </w:rPr>
        <w:t xml:space="preserve">The Richards Table </w:t>
      </w:r>
      <w:r w:rsidRPr="00581512">
        <w:t xml:space="preserve">– </w:t>
      </w:r>
      <w:r w:rsidRPr="00581512">
        <w:rPr>
          <w:color w:val="0E101A"/>
        </w:rPr>
        <w:t>1328 Richards St, Vancouver, BC V6B 3G6</w:t>
      </w:r>
    </w:p>
    <w:p w14:paraId="5EA2390F" w14:textId="77777777" w:rsidR="00A216AC" w:rsidRDefault="00A216AC" w:rsidP="007C7FA5">
      <w:pPr>
        <w:pStyle w:val="NormalWeb"/>
        <w:numPr>
          <w:ilvl w:val="0"/>
          <w:numId w:val="1"/>
        </w:numPr>
        <w:spacing w:before="0" w:beforeAutospacing="0" w:after="0" w:afterAutospacing="0"/>
        <w:outlineLvl w:val="0"/>
        <w:rPr>
          <w:color w:val="0E101A"/>
        </w:rPr>
      </w:pPr>
      <w:r w:rsidRPr="00581512">
        <w:rPr>
          <w:color w:val="0E101A"/>
        </w:rPr>
        <w:t>Eastwood Deli &amp; Grill</w:t>
      </w:r>
      <w:r>
        <w:rPr>
          <w:color w:val="0E101A"/>
        </w:rPr>
        <w:t xml:space="preserve"> </w:t>
      </w:r>
      <w:r w:rsidRPr="00EB2AFB">
        <w:t>–</w:t>
      </w:r>
      <w:r>
        <w:t xml:space="preserve"> </w:t>
      </w:r>
      <w:r w:rsidRPr="00924318">
        <w:rPr>
          <w:color w:val="0E101A"/>
        </w:rPr>
        <w:t>1390 Richards St, Vancouver, BC V6Z 2P7</w:t>
      </w:r>
    </w:p>
    <w:p w14:paraId="1073E2D2" w14:textId="77777777" w:rsidR="00A216AC" w:rsidRPr="00EB2AFB" w:rsidRDefault="00A216AC" w:rsidP="007C7FA5">
      <w:pPr>
        <w:pStyle w:val="NormalWeb"/>
        <w:spacing w:before="0" w:beforeAutospacing="0" w:after="0" w:afterAutospacing="0"/>
        <w:outlineLvl w:val="0"/>
        <w:rPr>
          <w:color w:val="0E101A"/>
        </w:rPr>
      </w:pPr>
    </w:p>
    <w:p w14:paraId="48D15B1F" w14:textId="77777777" w:rsidR="00A216AC" w:rsidRPr="00EB2AFB" w:rsidRDefault="00A216AC" w:rsidP="007C7FA5">
      <w:pPr>
        <w:pStyle w:val="NormalWeb"/>
        <w:spacing w:before="0" w:beforeAutospacing="0" w:after="0" w:afterAutospacing="0"/>
        <w:outlineLvl w:val="0"/>
        <w:rPr>
          <w:color w:val="0E101A"/>
        </w:rPr>
      </w:pPr>
      <w:commentRangeStart w:id="10"/>
      <w:commentRangeStart w:id="11"/>
      <w:r w:rsidRPr="551DFCD8">
        <w:rPr>
          <w:color w:val="0E101A"/>
        </w:rPr>
        <w:t>Cafeteria service will resume</w:t>
      </w:r>
      <w:r w:rsidRPr="551DFCD8">
        <w:rPr>
          <w:rStyle w:val="apple-converted-space"/>
          <w:rFonts w:eastAsiaTheme="majorEastAsia"/>
          <w:color w:val="0E101A"/>
        </w:rPr>
        <w:t> </w:t>
      </w:r>
      <w:r w:rsidRPr="551DFCD8">
        <w:rPr>
          <w:rStyle w:val="Strong"/>
          <w:rFonts w:eastAsiaTheme="majorEastAsia"/>
          <w:color w:val="0E101A"/>
        </w:rPr>
        <w:t>on Friday, May 23</w:t>
      </w:r>
      <w:commentRangeEnd w:id="10"/>
      <w:r>
        <w:commentReference w:id="10"/>
      </w:r>
      <w:r w:rsidRPr="551DFCD8">
        <w:rPr>
          <w:color w:val="0E101A"/>
        </w:rPr>
        <w:t>, with a refreshed menu and a few surprise additions from our culinary team.</w:t>
      </w:r>
      <w:commentRangeEnd w:id="11"/>
      <w:r>
        <w:commentReference w:id="11"/>
      </w:r>
    </w:p>
    <w:p w14:paraId="22A17D05" w14:textId="77777777" w:rsidR="00A216AC" w:rsidRPr="00EB2AFB" w:rsidRDefault="00A216AC" w:rsidP="007C7FA5">
      <w:pPr>
        <w:pStyle w:val="NormalWeb"/>
        <w:spacing w:before="0" w:beforeAutospacing="0" w:after="0" w:afterAutospacing="0"/>
        <w:outlineLvl w:val="0"/>
        <w:rPr>
          <w:color w:val="0E101A"/>
        </w:rPr>
      </w:pPr>
    </w:p>
    <w:p w14:paraId="2845EA9B" w14:textId="77777777" w:rsidR="00A216AC" w:rsidRPr="00EB2AFB" w:rsidRDefault="00A216AC" w:rsidP="007C7FA5">
      <w:pPr>
        <w:pStyle w:val="NormalWeb"/>
        <w:spacing w:before="0" w:beforeAutospacing="0" w:after="0" w:afterAutospacing="0"/>
        <w:outlineLvl w:val="0"/>
        <w:rPr>
          <w:color w:val="0E101A"/>
        </w:rPr>
      </w:pPr>
      <w:r w:rsidRPr="551DFCD8">
        <w:rPr>
          <w:color w:val="0E101A"/>
        </w:rPr>
        <w:t>Thank you for your understanding and continued commitment to making Gauntlet a great workplace.</w:t>
      </w:r>
      <w:commentRangeStart w:id="12"/>
      <w:commentRangeEnd w:id="12"/>
      <w:r>
        <w:commentReference w:id="12"/>
      </w:r>
    </w:p>
    <w:p w14:paraId="1D460238" w14:textId="77777777" w:rsidR="00A216AC" w:rsidRDefault="00A216AC" w:rsidP="007C7FA5">
      <w:pPr>
        <w:pStyle w:val="NormalWeb"/>
        <w:spacing w:before="0" w:beforeAutospacing="0" w:after="0" w:afterAutospacing="0"/>
        <w:outlineLvl w:val="0"/>
        <w:rPr>
          <w:color w:val="0E101A"/>
        </w:rPr>
      </w:pPr>
    </w:p>
    <w:p w14:paraId="21CFE3E1" w14:textId="77777777" w:rsidR="00A216AC" w:rsidRDefault="00A216AC" w:rsidP="007C7FA5">
      <w:pPr>
        <w:outlineLvl w:val="0"/>
        <w:rPr>
          <w:rFonts w:ascii="Times New Roman" w:hAnsi="Times New Roman" w:cs="Times New Roman"/>
        </w:rPr>
      </w:pPr>
      <w:r w:rsidRPr="00EB2AFB">
        <w:rPr>
          <w:rFonts w:ascii="Times New Roman" w:hAnsi="Times New Roman" w:cs="Times New Roman"/>
        </w:rPr>
        <w:t>Hoyong</w:t>
      </w:r>
    </w:p>
    <w:p w14:paraId="3F65F7CB" w14:textId="77777777" w:rsidR="00A216AC" w:rsidRDefault="00A216AC" w:rsidP="007C7FA5">
      <w:pPr>
        <w:outlineLvl w:val="0"/>
        <w:rPr>
          <w:rFonts w:ascii="Times New Roman" w:hAnsi="Times New Roman" w:cs="Times New Roman"/>
        </w:rPr>
      </w:pPr>
      <w:r w:rsidRPr="551DFCD8">
        <w:rPr>
          <w:rFonts w:ascii="Times New Roman" w:hAnsi="Times New Roman" w:cs="Times New Roman"/>
        </w:rPr>
        <w:t>Hoyong Jung</w:t>
      </w:r>
      <w:r>
        <w:br/>
      </w:r>
      <w:r w:rsidRPr="551DFCD8">
        <w:rPr>
          <w:rFonts w:ascii="Times New Roman" w:hAnsi="Times New Roman" w:cs="Times New Roman"/>
        </w:rPr>
        <w:t>Operations Manager</w:t>
      </w:r>
      <w:r>
        <w:br/>
      </w:r>
      <w:r w:rsidRPr="551DFCD8">
        <w:rPr>
          <w:rFonts w:ascii="Times New Roman" w:hAnsi="Times New Roman" w:cs="Times New Roman"/>
        </w:rPr>
        <w:t>Gauntlet Financial</w:t>
      </w:r>
      <w:r>
        <w:br/>
      </w:r>
      <w:commentRangeStart w:id="13"/>
      <w:r w:rsidRPr="551DFCD8">
        <w:rPr>
          <w:rFonts w:ascii="Times New Roman" w:hAnsi="Times New Roman" w:cs="Times New Roman"/>
        </w:rPr>
        <w:t>1438 Richards St, Vancouver, BC V6Z 3B8</w:t>
      </w:r>
      <w:commentRangeEnd w:id="13"/>
      <w:r>
        <w:commentReference w:id="13"/>
      </w:r>
      <w:r>
        <w:br/>
      </w:r>
      <w:r w:rsidRPr="551DFCD8">
        <w:rPr>
          <w:rFonts w:ascii="Times New Roman" w:hAnsi="Times New Roman" w:cs="Times New Roman"/>
        </w:rPr>
        <w:t>Phone: +1 (000) 000-0000</w:t>
      </w:r>
      <w:r>
        <w:br/>
      </w:r>
      <w:r w:rsidRPr="551DFCD8">
        <w:rPr>
          <w:rFonts w:ascii="Times New Roman" w:hAnsi="Times New Roman" w:cs="Times New Roman"/>
        </w:rPr>
        <w:t>Email: hoyongj@gauntlet.ca</w:t>
      </w:r>
      <w:r w:rsidRPr="551DFCD8">
        <w:rPr>
          <w:rFonts w:ascii="Times New Roman" w:hAnsi="Times New Roman" w:cs="Times New Roman"/>
        </w:rPr>
        <w:br w:type="page"/>
      </w:r>
    </w:p>
    <w:p w14:paraId="7B6881E3" w14:textId="77777777" w:rsidR="00A216AC" w:rsidRDefault="00A216AC" w:rsidP="007C7FA5">
      <w:pPr>
        <w:pStyle w:val="Title"/>
        <w:jc w:val="center"/>
        <w:outlineLvl w:val="0"/>
        <w:rPr>
          <w:rFonts w:ascii="Times New Roman" w:hAnsi="Times New Roman" w:cs="Times New Roman"/>
          <w:sz w:val="36"/>
          <w:szCs w:val="36"/>
        </w:rPr>
      </w:pPr>
    </w:p>
    <w:p w14:paraId="734BD36E" w14:textId="77777777" w:rsidR="00A216AC" w:rsidRDefault="00A216AC" w:rsidP="007C7FA5">
      <w:pPr>
        <w:pStyle w:val="Title"/>
        <w:jc w:val="center"/>
        <w:outlineLvl w:val="0"/>
        <w:rPr>
          <w:rFonts w:ascii="Times New Roman" w:hAnsi="Times New Roman" w:cs="Times New Roman"/>
          <w:sz w:val="36"/>
          <w:szCs w:val="36"/>
        </w:rPr>
      </w:pPr>
    </w:p>
    <w:p w14:paraId="3EFB0771" w14:textId="77777777" w:rsidR="00A216AC" w:rsidRPr="00B22CC9" w:rsidRDefault="00A216AC" w:rsidP="007C7FA5">
      <w:pPr>
        <w:pStyle w:val="Title"/>
        <w:jc w:val="center"/>
        <w:outlineLvl w:val="0"/>
        <w:rPr>
          <w:rFonts w:ascii="Times New Roman" w:hAnsi="Times New Roman" w:cs="Times New Roman"/>
          <w:sz w:val="36"/>
          <w:szCs w:val="36"/>
        </w:rPr>
      </w:pPr>
      <w:r w:rsidRPr="00B22CC9">
        <w:rPr>
          <w:rFonts w:ascii="Times New Roman" w:hAnsi="Times New Roman" w:cs="Times New Roman"/>
          <w:sz w:val="36"/>
          <w:szCs w:val="36"/>
        </w:rPr>
        <w:t>Portfolio Exercise #1: Cafeteria Closure</w:t>
      </w:r>
    </w:p>
    <w:p w14:paraId="3F5943DB" w14:textId="77777777" w:rsidR="00A216AC" w:rsidRPr="007418C9" w:rsidRDefault="00A216AC" w:rsidP="007C7FA5">
      <w:pPr>
        <w:jc w:val="center"/>
        <w:outlineLvl w:val="0"/>
        <w:rPr>
          <w:rFonts w:ascii="Times New Roman" w:hAnsi="Times New Roman" w:cs="Times New Roman"/>
        </w:rPr>
      </w:pPr>
    </w:p>
    <w:p w14:paraId="5E8CFF2D"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rPr>
        <w:t>Hoyong Jung – 301416609</w:t>
      </w:r>
    </w:p>
    <w:p w14:paraId="62263A49" w14:textId="77777777" w:rsidR="00A216AC" w:rsidRDefault="00A216AC" w:rsidP="007C7FA5">
      <w:pPr>
        <w:jc w:val="center"/>
        <w:outlineLvl w:val="0"/>
        <w:rPr>
          <w:rFonts w:ascii="Times New Roman" w:hAnsi="Times New Roman" w:cs="Times New Roman"/>
        </w:rPr>
      </w:pPr>
      <w:r>
        <w:rPr>
          <w:rFonts w:ascii="Times New Roman" w:hAnsi="Times New Roman" w:cs="Times New Roman"/>
        </w:rPr>
        <w:t>July 10</w:t>
      </w:r>
      <w:r w:rsidRPr="007418C9">
        <w:rPr>
          <w:rFonts w:ascii="Times New Roman" w:hAnsi="Times New Roman" w:cs="Times New Roman"/>
        </w:rPr>
        <w:t>, 2025</w:t>
      </w:r>
    </w:p>
    <w:p w14:paraId="6F96F3A9" w14:textId="77777777" w:rsidR="00A216AC" w:rsidRDefault="00A216AC" w:rsidP="007C7FA5">
      <w:pPr>
        <w:jc w:val="center"/>
        <w:outlineLvl w:val="0"/>
        <w:rPr>
          <w:rFonts w:ascii="Times New Roman" w:hAnsi="Times New Roman" w:cs="Times New Roman"/>
        </w:rPr>
      </w:pPr>
    </w:p>
    <w:p w14:paraId="0D0E7EE0" w14:textId="77777777" w:rsidR="00A216AC" w:rsidRDefault="00A216AC" w:rsidP="007C7FA5">
      <w:pPr>
        <w:jc w:val="center"/>
        <w:outlineLvl w:val="0"/>
        <w:rPr>
          <w:rFonts w:ascii="Times New Roman" w:hAnsi="Times New Roman" w:cs="Times New Roman"/>
        </w:rPr>
      </w:pPr>
    </w:p>
    <w:p w14:paraId="0026212F" w14:textId="77777777" w:rsidR="00A216AC" w:rsidRPr="007418C9" w:rsidRDefault="00A216AC" w:rsidP="007C7FA5">
      <w:pPr>
        <w:jc w:val="center"/>
        <w:outlineLvl w:val="0"/>
        <w:rPr>
          <w:rFonts w:ascii="Times New Roman" w:hAnsi="Times New Roman" w:cs="Times New Roman"/>
        </w:rPr>
      </w:pPr>
    </w:p>
    <w:p w14:paraId="51D3B854"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b/>
          <w:bCs/>
        </w:rPr>
        <w:t>Course:</w:t>
      </w:r>
      <w:r w:rsidRPr="007418C9">
        <w:rPr>
          <w:rFonts w:ascii="Times New Roman" w:hAnsi="Times New Roman" w:cs="Times New Roman"/>
        </w:rPr>
        <w:t xml:space="preserve"> Business Communication – BUS 360W (D300)</w:t>
      </w:r>
    </w:p>
    <w:p w14:paraId="42534775"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b/>
          <w:bCs/>
        </w:rPr>
        <w:t>Lecturer:</w:t>
      </w:r>
      <w:r w:rsidRPr="007418C9">
        <w:rPr>
          <w:rFonts w:ascii="Times New Roman" w:hAnsi="Times New Roman" w:cs="Times New Roman"/>
        </w:rPr>
        <w:t xml:space="preserve"> Eric Tung</w:t>
      </w:r>
    </w:p>
    <w:p w14:paraId="0FE92CAC" w14:textId="77777777" w:rsidR="00A216AC" w:rsidRDefault="00A216AC" w:rsidP="007C7FA5">
      <w:pPr>
        <w:jc w:val="center"/>
        <w:outlineLvl w:val="0"/>
        <w:rPr>
          <w:rFonts w:ascii="Times New Roman" w:hAnsi="Times New Roman" w:cs="Times New Roman"/>
        </w:rPr>
      </w:pPr>
      <w:r w:rsidRPr="007418C9">
        <w:rPr>
          <w:rFonts w:ascii="Times New Roman" w:hAnsi="Times New Roman" w:cs="Times New Roman"/>
          <w:b/>
          <w:bCs/>
        </w:rPr>
        <w:t>T</w:t>
      </w:r>
      <w:r>
        <w:rPr>
          <w:rFonts w:ascii="Times New Roman" w:hAnsi="Times New Roman" w:cs="Times New Roman"/>
          <w:b/>
          <w:bCs/>
        </w:rPr>
        <w:t xml:space="preserve">eaching </w:t>
      </w:r>
      <w:r w:rsidRPr="007418C9">
        <w:rPr>
          <w:rFonts w:ascii="Times New Roman" w:hAnsi="Times New Roman" w:cs="Times New Roman"/>
          <w:b/>
          <w:bCs/>
        </w:rPr>
        <w:t>A</w:t>
      </w:r>
      <w:r>
        <w:rPr>
          <w:rFonts w:ascii="Times New Roman" w:hAnsi="Times New Roman" w:cs="Times New Roman"/>
          <w:b/>
          <w:bCs/>
        </w:rPr>
        <w:t>ssistant</w:t>
      </w:r>
      <w:r w:rsidRPr="007418C9">
        <w:rPr>
          <w:rFonts w:ascii="Times New Roman" w:hAnsi="Times New Roman" w:cs="Times New Roman"/>
          <w:b/>
          <w:bCs/>
        </w:rPr>
        <w:t>:</w:t>
      </w:r>
      <w:r w:rsidRPr="007418C9">
        <w:rPr>
          <w:rFonts w:ascii="Times New Roman" w:hAnsi="Times New Roman" w:cs="Times New Roman"/>
        </w:rPr>
        <w:t xml:space="preserve"> Olivia </w:t>
      </w:r>
      <w:proofErr w:type="spellStart"/>
      <w:r w:rsidRPr="007418C9">
        <w:rPr>
          <w:rFonts w:ascii="Times New Roman" w:hAnsi="Times New Roman" w:cs="Times New Roman"/>
        </w:rPr>
        <w:t>Niquidet</w:t>
      </w:r>
      <w:proofErr w:type="spellEnd"/>
    </w:p>
    <w:p w14:paraId="7F637BCD" w14:textId="77777777" w:rsidR="00A216AC" w:rsidRDefault="00A216AC" w:rsidP="007C7FA5">
      <w:pPr>
        <w:jc w:val="center"/>
        <w:outlineLvl w:val="0"/>
        <w:rPr>
          <w:rFonts w:ascii="Times New Roman" w:hAnsi="Times New Roman" w:cs="Times New Roman"/>
        </w:rPr>
      </w:pPr>
    </w:p>
    <w:p w14:paraId="269165F4" w14:textId="77777777" w:rsidR="00A216AC" w:rsidRDefault="00A216AC" w:rsidP="007C7FA5">
      <w:pPr>
        <w:jc w:val="center"/>
        <w:outlineLvl w:val="0"/>
        <w:rPr>
          <w:rFonts w:ascii="Times New Roman" w:hAnsi="Times New Roman" w:cs="Times New Roman"/>
        </w:rPr>
      </w:pPr>
    </w:p>
    <w:p w14:paraId="33010C7F" w14:textId="77777777" w:rsidR="00A216AC" w:rsidRDefault="00A216AC" w:rsidP="007C7FA5">
      <w:pPr>
        <w:jc w:val="center"/>
        <w:outlineLvl w:val="0"/>
        <w:rPr>
          <w:rFonts w:ascii="Times New Roman" w:hAnsi="Times New Roman" w:cs="Times New Roman"/>
        </w:rPr>
      </w:pPr>
    </w:p>
    <w:p w14:paraId="4A492938" w14:textId="77777777" w:rsidR="00A216AC" w:rsidRDefault="00A216AC" w:rsidP="007C7FA5">
      <w:pPr>
        <w:jc w:val="center"/>
        <w:outlineLvl w:val="0"/>
        <w:rPr>
          <w:rFonts w:ascii="Times New Roman" w:hAnsi="Times New Roman" w:cs="Times New Roman"/>
        </w:rPr>
      </w:pPr>
      <w:r w:rsidRPr="007418C9">
        <w:rPr>
          <w:rFonts w:ascii="Times New Roman" w:hAnsi="Times New Roman" w:cs="Times New Roman"/>
        </w:rPr>
        <w:t>Beedie School of Business</w:t>
      </w:r>
    </w:p>
    <w:p w14:paraId="73BF3550" w14:textId="77777777" w:rsidR="00A216AC" w:rsidRPr="007418C9" w:rsidRDefault="00A216AC" w:rsidP="007C7FA5">
      <w:pPr>
        <w:jc w:val="center"/>
        <w:outlineLvl w:val="0"/>
        <w:rPr>
          <w:rFonts w:ascii="Times New Roman" w:hAnsi="Times New Roman" w:cs="Times New Roman"/>
          <w:b/>
          <w:bCs/>
        </w:rPr>
      </w:pPr>
      <w:r w:rsidRPr="007418C9">
        <w:rPr>
          <w:rFonts w:ascii="Times New Roman" w:hAnsi="Times New Roman" w:cs="Times New Roman"/>
          <w:b/>
          <w:bCs/>
        </w:rPr>
        <w:t>SIMON FRASER UNIVERSITY</w:t>
      </w:r>
    </w:p>
    <w:p w14:paraId="096D3474" w14:textId="77777777" w:rsidR="00A216AC" w:rsidRPr="007418C9" w:rsidRDefault="00A216AC" w:rsidP="007C7FA5">
      <w:pPr>
        <w:jc w:val="center"/>
        <w:outlineLvl w:val="0"/>
        <w:rPr>
          <w:rFonts w:ascii="Times New Roman" w:hAnsi="Times New Roman" w:cs="Times New Roman"/>
        </w:rPr>
      </w:pPr>
      <w:r w:rsidRPr="007418C9">
        <w:rPr>
          <w:rFonts w:ascii="Times New Roman" w:hAnsi="Times New Roman" w:cs="Times New Roman"/>
        </w:rPr>
        <w:br w:type="page"/>
      </w:r>
    </w:p>
    <w:p w14:paraId="3D81F951" w14:textId="77777777" w:rsidR="00A216AC" w:rsidRPr="00EB2AFB" w:rsidRDefault="00A216AC" w:rsidP="007C7FA5">
      <w:pPr>
        <w:spacing w:after="0" w:line="240" w:lineRule="auto"/>
        <w:outlineLvl w:val="0"/>
        <w:rPr>
          <w:rFonts w:ascii="Times New Roman" w:hAnsi="Times New Roman" w:cs="Times New Roman"/>
        </w:rPr>
      </w:pPr>
      <w:r w:rsidRPr="00EB2AFB">
        <w:rPr>
          <w:rFonts w:ascii="Times New Roman" w:hAnsi="Times New Roman" w:cs="Times New Roman"/>
        </w:rPr>
        <w:lastRenderedPageBreak/>
        <w:t xml:space="preserve">Subject: Temporary Closure of Gourmet Cafeteria </w:t>
      </w:r>
      <w:r>
        <w:rPr>
          <w:rFonts w:ascii="Times New Roman" w:hAnsi="Times New Roman" w:cs="Times New Roman"/>
        </w:rPr>
        <w:t>(</w:t>
      </w:r>
      <w:r w:rsidRPr="00EB2AFB">
        <w:rPr>
          <w:rFonts w:ascii="Times New Roman" w:hAnsi="Times New Roman" w:cs="Times New Roman"/>
        </w:rPr>
        <w:t>May 20–22</w:t>
      </w:r>
      <w:r>
        <w:rPr>
          <w:rFonts w:ascii="Times New Roman" w:hAnsi="Times New Roman" w:cs="Times New Roman"/>
        </w:rPr>
        <w:t>)</w:t>
      </w:r>
    </w:p>
    <w:p w14:paraId="3E467497" w14:textId="77777777" w:rsidR="00A216AC" w:rsidRDefault="00A216AC" w:rsidP="007C7FA5">
      <w:pPr>
        <w:spacing w:after="0" w:line="240" w:lineRule="auto"/>
        <w:outlineLvl w:val="0"/>
        <w:rPr>
          <w:rFonts w:ascii="Times New Roman" w:hAnsi="Times New Roman" w:cs="Times New Roman"/>
        </w:rPr>
      </w:pPr>
    </w:p>
    <w:p w14:paraId="2FF3885E" w14:textId="77777777" w:rsidR="00A216AC" w:rsidRPr="00EB2AFB" w:rsidRDefault="00A216AC" w:rsidP="007C7FA5">
      <w:pPr>
        <w:spacing w:after="0" w:line="240" w:lineRule="auto"/>
        <w:outlineLvl w:val="0"/>
        <w:rPr>
          <w:rFonts w:ascii="Times New Roman" w:hAnsi="Times New Roman" w:cs="Times New Roman"/>
        </w:rPr>
      </w:pPr>
    </w:p>
    <w:p w14:paraId="2CC34AE0" w14:textId="77777777" w:rsidR="00A216AC" w:rsidRPr="009F5338" w:rsidRDefault="00A216AC" w:rsidP="007C7FA5">
      <w:pPr>
        <w:pStyle w:val="NormalWeb"/>
        <w:spacing w:before="0" w:beforeAutospacing="0" w:after="0" w:afterAutospacing="0"/>
        <w:outlineLvl w:val="0"/>
        <w:rPr>
          <w:color w:val="0E101A"/>
        </w:rPr>
      </w:pPr>
      <w:r w:rsidRPr="009F5338">
        <w:rPr>
          <w:color w:val="0E101A"/>
        </w:rPr>
        <w:t>The gourmet cafeteria will be closed from Tuesday, May 20, to Thursday, May 22, while we complete essential upgrades to our kitchen system. These improvements will enable us to serve you faster, broaden our daily selections, and introduce a refreshed menu—with a few surprise dishes—when we reopen on Friday, May 23.</w:t>
      </w:r>
    </w:p>
    <w:p w14:paraId="5B1C4D36" w14:textId="77777777" w:rsidR="00A216AC" w:rsidRPr="009F5338" w:rsidRDefault="00A216AC" w:rsidP="007C7FA5">
      <w:pPr>
        <w:pStyle w:val="NormalWeb"/>
        <w:spacing w:before="0" w:beforeAutospacing="0" w:after="0" w:afterAutospacing="0"/>
        <w:outlineLvl w:val="0"/>
        <w:rPr>
          <w:color w:val="0E101A"/>
        </w:rPr>
      </w:pPr>
    </w:p>
    <w:p w14:paraId="67CB08A6" w14:textId="77777777" w:rsidR="00A216AC" w:rsidRPr="009F5338" w:rsidRDefault="00A216AC" w:rsidP="007C7FA5">
      <w:pPr>
        <w:pStyle w:val="NormalWeb"/>
        <w:spacing w:before="0" w:beforeAutospacing="0" w:after="0" w:afterAutospacing="0"/>
        <w:outlineLvl w:val="0"/>
        <w:rPr>
          <w:color w:val="0E101A"/>
        </w:rPr>
      </w:pPr>
      <w:r w:rsidRPr="009F5338">
        <w:rPr>
          <w:color w:val="0E101A"/>
        </w:rPr>
        <w:t>To ensure you continue to enjoy quality lunches during the closure, we have partnered with the nearby restaurants listed below to offer complimentary meals to Gauntlet employees. Show your Gauntlet ID badge at any location:</w:t>
      </w:r>
    </w:p>
    <w:p w14:paraId="7317C80E" w14:textId="77777777" w:rsidR="00A216AC" w:rsidRPr="009F5338" w:rsidRDefault="00A216AC" w:rsidP="007C7FA5">
      <w:pPr>
        <w:pStyle w:val="NormalWeb"/>
        <w:spacing w:before="0" w:beforeAutospacing="0" w:after="0" w:afterAutospacing="0"/>
        <w:outlineLvl w:val="0"/>
        <w:rPr>
          <w:color w:val="0E101A"/>
        </w:rPr>
      </w:pPr>
    </w:p>
    <w:p w14:paraId="7262B5AC" w14:textId="77777777" w:rsidR="00A216AC" w:rsidRPr="009F5338" w:rsidRDefault="00A216AC" w:rsidP="007C7FA5">
      <w:pPr>
        <w:pStyle w:val="NormalWeb"/>
        <w:spacing w:before="0" w:beforeAutospacing="0" w:after="0" w:afterAutospacing="0"/>
        <w:outlineLvl w:val="0"/>
        <w:rPr>
          <w:color w:val="0E101A"/>
        </w:rPr>
      </w:pPr>
      <w:r w:rsidRPr="009F5338">
        <w:rPr>
          <w:color w:val="0E101A"/>
        </w:rPr>
        <w:t>•</w:t>
      </w:r>
      <w:r w:rsidRPr="009F5338">
        <w:rPr>
          <w:color w:val="0E101A"/>
        </w:rPr>
        <w:tab/>
        <w:t>Pacific Bites Café – 425 Pacific St, Vancouver, BC V6Z 2P5</w:t>
      </w:r>
    </w:p>
    <w:p w14:paraId="4FE07999" w14:textId="77777777" w:rsidR="00A216AC" w:rsidRPr="009F5338" w:rsidRDefault="00A216AC" w:rsidP="007C7FA5">
      <w:pPr>
        <w:pStyle w:val="NormalWeb"/>
        <w:spacing w:before="0" w:beforeAutospacing="0" w:after="0" w:afterAutospacing="0"/>
        <w:outlineLvl w:val="0"/>
        <w:rPr>
          <w:color w:val="0E101A"/>
        </w:rPr>
      </w:pPr>
      <w:r w:rsidRPr="009F5338">
        <w:rPr>
          <w:color w:val="0E101A"/>
        </w:rPr>
        <w:t>•</w:t>
      </w:r>
      <w:r w:rsidRPr="009F5338">
        <w:rPr>
          <w:color w:val="0E101A"/>
        </w:rPr>
        <w:tab/>
        <w:t>Urban Fork Bistro – 438 Pacific St, Vancouver, BC V6Z 3G9</w:t>
      </w:r>
    </w:p>
    <w:p w14:paraId="71A5D4FF" w14:textId="77777777" w:rsidR="00A216AC" w:rsidRPr="009F5338" w:rsidRDefault="00A216AC" w:rsidP="007C7FA5">
      <w:pPr>
        <w:pStyle w:val="NormalWeb"/>
        <w:spacing w:before="0" w:beforeAutospacing="0" w:after="0" w:afterAutospacing="0"/>
        <w:outlineLvl w:val="0"/>
        <w:rPr>
          <w:color w:val="0E101A"/>
        </w:rPr>
      </w:pPr>
      <w:r w:rsidRPr="009F5338">
        <w:rPr>
          <w:color w:val="0E101A"/>
        </w:rPr>
        <w:t>•</w:t>
      </w:r>
      <w:r w:rsidRPr="009F5338">
        <w:rPr>
          <w:color w:val="0E101A"/>
        </w:rPr>
        <w:tab/>
        <w:t>Harbour Greens Eatery – 550 Pacific St, Vancouver, BC V6Z 3E6</w:t>
      </w:r>
    </w:p>
    <w:p w14:paraId="01E9227E" w14:textId="77777777" w:rsidR="00A216AC" w:rsidRPr="009F5338" w:rsidRDefault="00A216AC" w:rsidP="007C7FA5">
      <w:pPr>
        <w:pStyle w:val="NormalWeb"/>
        <w:spacing w:before="0" w:beforeAutospacing="0" w:after="0" w:afterAutospacing="0"/>
        <w:outlineLvl w:val="0"/>
        <w:rPr>
          <w:color w:val="0E101A"/>
        </w:rPr>
      </w:pPr>
      <w:r w:rsidRPr="009F5338">
        <w:rPr>
          <w:color w:val="0E101A"/>
        </w:rPr>
        <w:t>•</w:t>
      </w:r>
      <w:r w:rsidRPr="009F5338">
        <w:rPr>
          <w:color w:val="0E101A"/>
        </w:rPr>
        <w:tab/>
        <w:t>The Richards Table – 1328 Richards St, Vancouver, BC V6B 3G6</w:t>
      </w:r>
    </w:p>
    <w:p w14:paraId="67DCE5CE" w14:textId="77777777" w:rsidR="00A216AC" w:rsidRPr="009F5338" w:rsidRDefault="00A216AC" w:rsidP="007C7FA5">
      <w:pPr>
        <w:pStyle w:val="NormalWeb"/>
        <w:spacing w:before="0" w:beforeAutospacing="0" w:after="0" w:afterAutospacing="0"/>
        <w:outlineLvl w:val="0"/>
        <w:rPr>
          <w:color w:val="0E101A"/>
        </w:rPr>
      </w:pPr>
      <w:r w:rsidRPr="009F5338">
        <w:rPr>
          <w:color w:val="0E101A"/>
        </w:rPr>
        <w:t>•</w:t>
      </w:r>
      <w:r w:rsidRPr="009F5338">
        <w:rPr>
          <w:color w:val="0E101A"/>
        </w:rPr>
        <w:tab/>
        <w:t>Eastwood Deli &amp; Grill – 1390 Richards St, Vancouver, BC V6Z 2P7</w:t>
      </w:r>
    </w:p>
    <w:p w14:paraId="20690C39" w14:textId="77777777" w:rsidR="00A216AC" w:rsidRPr="009F5338" w:rsidRDefault="00A216AC" w:rsidP="007C7FA5">
      <w:pPr>
        <w:pStyle w:val="NormalWeb"/>
        <w:spacing w:before="0" w:beforeAutospacing="0" w:after="0" w:afterAutospacing="0"/>
        <w:outlineLvl w:val="0"/>
        <w:rPr>
          <w:color w:val="0E101A"/>
        </w:rPr>
      </w:pPr>
    </w:p>
    <w:p w14:paraId="79069EE6" w14:textId="77777777" w:rsidR="00A216AC" w:rsidRPr="00EB2AFB" w:rsidRDefault="00A216AC" w:rsidP="007C7FA5">
      <w:pPr>
        <w:pStyle w:val="NormalWeb"/>
        <w:spacing w:before="0" w:beforeAutospacing="0" w:after="0" w:afterAutospacing="0"/>
        <w:outlineLvl w:val="0"/>
        <w:rPr>
          <w:color w:val="0E101A"/>
        </w:rPr>
      </w:pPr>
      <w:r w:rsidRPr="009F5338">
        <w:rPr>
          <w:color w:val="0E101A"/>
        </w:rPr>
        <w:t>Thank you for your understanding and for helping make Gauntlet a great workplace. If you have any questions or concerns, please reach out using the contact details below.</w:t>
      </w:r>
    </w:p>
    <w:p w14:paraId="0E0AE69A" w14:textId="77777777" w:rsidR="00A216AC" w:rsidRDefault="00A216AC" w:rsidP="007C7FA5">
      <w:pPr>
        <w:pStyle w:val="NormalWeb"/>
        <w:spacing w:before="0" w:beforeAutospacing="0" w:after="0" w:afterAutospacing="0"/>
        <w:outlineLvl w:val="0"/>
        <w:rPr>
          <w:color w:val="0E101A"/>
        </w:rPr>
      </w:pPr>
    </w:p>
    <w:p w14:paraId="533D5DF6" w14:textId="77777777" w:rsidR="00A216AC" w:rsidRDefault="00A216AC" w:rsidP="007C7FA5">
      <w:pPr>
        <w:spacing w:after="0" w:line="240" w:lineRule="auto"/>
        <w:outlineLvl w:val="0"/>
        <w:rPr>
          <w:rFonts w:ascii="Times New Roman" w:hAnsi="Times New Roman" w:cs="Times New Roman"/>
        </w:rPr>
      </w:pPr>
      <w:r w:rsidRPr="00EB2AFB">
        <w:rPr>
          <w:rFonts w:ascii="Times New Roman" w:hAnsi="Times New Roman" w:cs="Times New Roman"/>
        </w:rPr>
        <w:t>Hoyong</w:t>
      </w:r>
    </w:p>
    <w:p w14:paraId="744A9329" w14:textId="77777777" w:rsidR="00A216AC" w:rsidRDefault="00A216AC" w:rsidP="007C7FA5">
      <w:pPr>
        <w:spacing w:after="0" w:line="240" w:lineRule="auto"/>
        <w:outlineLvl w:val="0"/>
        <w:rPr>
          <w:rFonts w:ascii="Times New Roman" w:hAnsi="Times New Roman" w:cs="Times New Roman"/>
        </w:rPr>
      </w:pPr>
    </w:p>
    <w:p w14:paraId="6EDF4066" w14:textId="13B29944" w:rsidR="00074AEF" w:rsidRDefault="00A216AC" w:rsidP="007C7FA5">
      <w:pPr>
        <w:spacing w:after="0" w:line="240" w:lineRule="auto"/>
        <w:outlineLvl w:val="0"/>
        <w:rPr>
          <w:rFonts w:ascii="Times New Roman" w:hAnsi="Times New Roman" w:cs="Times New Roman"/>
        </w:rPr>
      </w:pPr>
      <w:r w:rsidRPr="00EB2AFB">
        <w:rPr>
          <w:rFonts w:ascii="Times New Roman" w:hAnsi="Times New Roman" w:cs="Times New Roman"/>
        </w:rPr>
        <w:t>Hoyong Jung</w:t>
      </w:r>
      <w:r w:rsidRPr="00EB2AFB">
        <w:rPr>
          <w:rFonts w:ascii="Times New Roman" w:hAnsi="Times New Roman" w:cs="Times New Roman"/>
        </w:rPr>
        <w:br/>
        <w:t>Operations Manager</w:t>
      </w:r>
      <w:r w:rsidRPr="00EB2AFB">
        <w:rPr>
          <w:rFonts w:ascii="Times New Roman" w:hAnsi="Times New Roman" w:cs="Times New Roman"/>
        </w:rPr>
        <w:br/>
        <w:t>Gauntlet Financial</w:t>
      </w:r>
      <w:r>
        <w:rPr>
          <w:rFonts w:ascii="Times New Roman" w:hAnsi="Times New Roman" w:cs="Times New Roman"/>
        </w:rPr>
        <w:br/>
      </w:r>
      <w:r w:rsidRPr="00EB2AFB">
        <w:rPr>
          <w:rFonts w:ascii="Times New Roman" w:hAnsi="Times New Roman" w:cs="Times New Roman"/>
        </w:rPr>
        <w:t>Phone: (</w:t>
      </w:r>
      <w:r>
        <w:rPr>
          <w:rFonts w:ascii="Times New Roman" w:hAnsi="Times New Roman" w:cs="Times New Roman"/>
        </w:rPr>
        <w:t>672</w:t>
      </w:r>
      <w:r w:rsidRPr="00EB2AFB">
        <w:rPr>
          <w:rFonts w:ascii="Times New Roman" w:hAnsi="Times New Roman" w:cs="Times New Roman"/>
        </w:rPr>
        <w:t xml:space="preserve">) </w:t>
      </w:r>
      <w:r>
        <w:rPr>
          <w:rFonts w:ascii="Times New Roman" w:hAnsi="Times New Roman" w:cs="Times New Roman"/>
        </w:rPr>
        <w:t>222</w:t>
      </w:r>
      <w:r w:rsidRPr="00EB2AFB">
        <w:rPr>
          <w:rFonts w:ascii="Times New Roman" w:hAnsi="Times New Roman" w:cs="Times New Roman"/>
        </w:rPr>
        <w:t>-</w:t>
      </w:r>
      <w:r>
        <w:rPr>
          <w:rFonts w:ascii="Times New Roman" w:hAnsi="Times New Roman" w:cs="Times New Roman"/>
        </w:rPr>
        <w:t>2222</w:t>
      </w:r>
      <w:r w:rsidRPr="00EB2AFB">
        <w:rPr>
          <w:rFonts w:ascii="Times New Roman" w:hAnsi="Times New Roman" w:cs="Times New Roman"/>
        </w:rPr>
        <w:br/>
        <w:t xml:space="preserve">Email: </w:t>
      </w:r>
      <w:hyperlink r:id="rId10" w:history="1">
        <w:r w:rsidRPr="00E94FF5">
          <w:rPr>
            <w:rStyle w:val="Hyperlink"/>
            <w:rFonts w:ascii="Times New Roman" w:hAnsi="Times New Roman" w:cs="Times New Roman"/>
          </w:rPr>
          <w:t>hoyongj@gauntlet.ca</w:t>
        </w:r>
      </w:hyperlink>
    </w:p>
    <w:p w14:paraId="3A086EF4" w14:textId="56DD74E7" w:rsidR="00A216AC" w:rsidRDefault="00A216AC" w:rsidP="007C7FA5">
      <w:pPr>
        <w:outlineLvl w:val="0"/>
        <w:rPr>
          <w:rFonts w:ascii="Times New Roman" w:hAnsi="Times New Roman" w:cs="Times New Roman"/>
        </w:rPr>
      </w:pPr>
      <w:r>
        <w:rPr>
          <w:rFonts w:ascii="Times New Roman" w:hAnsi="Times New Roman" w:cs="Times New Roman"/>
        </w:rPr>
        <w:br w:type="page"/>
      </w:r>
    </w:p>
    <w:p w14:paraId="4DBC114C" w14:textId="77777777" w:rsidR="00F723A6" w:rsidRDefault="00F723A6" w:rsidP="007C7FA5">
      <w:pPr>
        <w:pStyle w:val="Title"/>
        <w:jc w:val="center"/>
        <w:outlineLvl w:val="0"/>
        <w:rPr>
          <w:rFonts w:ascii="Times New Roman" w:hAnsi="Times New Roman"/>
          <w:sz w:val="36"/>
          <w:szCs w:val="36"/>
        </w:rPr>
      </w:pPr>
    </w:p>
    <w:p w14:paraId="42F07EC1" w14:textId="77777777" w:rsidR="00F723A6" w:rsidRDefault="00F723A6" w:rsidP="007C7FA5">
      <w:pPr>
        <w:pStyle w:val="Title"/>
        <w:jc w:val="center"/>
        <w:outlineLvl w:val="0"/>
        <w:rPr>
          <w:rFonts w:ascii="Times New Roman" w:hAnsi="Times New Roman"/>
          <w:sz w:val="36"/>
          <w:szCs w:val="36"/>
        </w:rPr>
      </w:pPr>
    </w:p>
    <w:p w14:paraId="1F3B8C67" w14:textId="77777777" w:rsidR="00F723A6" w:rsidRPr="00B22CC9" w:rsidRDefault="00F723A6" w:rsidP="007C7FA5">
      <w:pPr>
        <w:pStyle w:val="Title"/>
        <w:jc w:val="center"/>
        <w:outlineLvl w:val="0"/>
        <w:rPr>
          <w:rFonts w:ascii="Times New Roman" w:hAnsi="Times New Roman"/>
          <w:sz w:val="36"/>
          <w:szCs w:val="36"/>
        </w:rPr>
      </w:pPr>
      <w:r w:rsidRPr="00845630">
        <w:rPr>
          <w:rFonts w:ascii="Times New Roman" w:hAnsi="Times New Roman"/>
          <w:sz w:val="36"/>
          <w:szCs w:val="36"/>
        </w:rPr>
        <w:t>Portfolio Exercise #2: Student Profile</w:t>
      </w:r>
    </w:p>
    <w:p w14:paraId="4A862089" w14:textId="77777777" w:rsidR="00F723A6" w:rsidRPr="007418C9" w:rsidRDefault="00F723A6" w:rsidP="007C7FA5">
      <w:pPr>
        <w:jc w:val="center"/>
        <w:outlineLvl w:val="0"/>
      </w:pPr>
    </w:p>
    <w:p w14:paraId="169B0ECC" w14:textId="77777777" w:rsidR="00F723A6" w:rsidRPr="007418C9" w:rsidRDefault="00F723A6" w:rsidP="007C7FA5">
      <w:pPr>
        <w:jc w:val="center"/>
        <w:outlineLvl w:val="0"/>
      </w:pPr>
      <w:r w:rsidRPr="007418C9">
        <w:t>Hoyong Jung – 301416609</w:t>
      </w:r>
    </w:p>
    <w:p w14:paraId="55937895" w14:textId="77777777" w:rsidR="00F723A6" w:rsidRDefault="00F723A6" w:rsidP="007C7FA5">
      <w:pPr>
        <w:jc w:val="center"/>
        <w:outlineLvl w:val="0"/>
      </w:pPr>
      <w:r w:rsidRPr="007418C9">
        <w:t>May 1</w:t>
      </w:r>
      <w:r>
        <w:t>7</w:t>
      </w:r>
      <w:r w:rsidRPr="007418C9">
        <w:t>, 2025</w:t>
      </w:r>
    </w:p>
    <w:p w14:paraId="1585C91E" w14:textId="77777777" w:rsidR="00F723A6" w:rsidRDefault="00F723A6" w:rsidP="007C7FA5">
      <w:pPr>
        <w:jc w:val="center"/>
        <w:outlineLvl w:val="0"/>
      </w:pPr>
    </w:p>
    <w:p w14:paraId="48814755" w14:textId="77777777" w:rsidR="00F723A6" w:rsidRDefault="00F723A6" w:rsidP="007C7FA5">
      <w:pPr>
        <w:jc w:val="center"/>
        <w:outlineLvl w:val="0"/>
      </w:pPr>
    </w:p>
    <w:p w14:paraId="229A7401" w14:textId="77777777" w:rsidR="00F723A6" w:rsidRDefault="00F723A6" w:rsidP="007C7FA5">
      <w:pPr>
        <w:jc w:val="center"/>
        <w:outlineLvl w:val="0"/>
      </w:pPr>
    </w:p>
    <w:p w14:paraId="1A6101F6" w14:textId="77777777" w:rsidR="00F723A6" w:rsidRDefault="00F723A6" w:rsidP="007C7FA5">
      <w:pPr>
        <w:jc w:val="center"/>
        <w:outlineLvl w:val="0"/>
      </w:pPr>
    </w:p>
    <w:p w14:paraId="16950BAB" w14:textId="77777777" w:rsidR="00F723A6" w:rsidRDefault="00F723A6" w:rsidP="007C7FA5">
      <w:pPr>
        <w:jc w:val="center"/>
        <w:outlineLvl w:val="0"/>
      </w:pPr>
    </w:p>
    <w:p w14:paraId="6EED55AB" w14:textId="77777777" w:rsidR="00F723A6" w:rsidRDefault="00F723A6" w:rsidP="007C7FA5">
      <w:pPr>
        <w:jc w:val="center"/>
        <w:outlineLvl w:val="0"/>
      </w:pPr>
    </w:p>
    <w:p w14:paraId="21FC63F4" w14:textId="77777777" w:rsidR="00F723A6" w:rsidRPr="007418C9" w:rsidRDefault="00F723A6" w:rsidP="007C7FA5">
      <w:pPr>
        <w:jc w:val="center"/>
        <w:outlineLvl w:val="0"/>
      </w:pPr>
    </w:p>
    <w:p w14:paraId="6A935198" w14:textId="77777777" w:rsidR="00F723A6" w:rsidRPr="007418C9" w:rsidRDefault="00F723A6" w:rsidP="007C7FA5">
      <w:pPr>
        <w:jc w:val="center"/>
        <w:outlineLvl w:val="0"/>
      </w:pPr>
      <w:r w:rsidRPr="007418C9">
        <w:rPr>
          <w:b/>
          <w:bCs/>
        </w:rPr>
        <w:t>Course:</w:t>
      </w:r>
      <w:r w:rsidRPr="007418C9">
        <w:t xml:space="preserve"> Business Communication – BUS 360W (D300)</w:t>
      </w:r>
    </w:p>
    <w:p w14:paraId="30AE18C6" w14:textId="77777777" w:rsidR="00F723A6" w:rsidRPr="007418C9" w:rsidRDefault="00F723A6" w:rsidP="007C7FA5">
      <w:pPr>
        <w:jc w:val="center"/>
        <w:outlineLvl w:val="0"/>
      </w:pPr>
      <w:r w:rsidRPr="007418C9">
        <w:rPr>
          <w:b/>
          <w:bCs/>
        </w:rPr>
        <w:t>Lecturer:</w:t>
      </w:r>
      <w:r w:rsidRPr="007418C9">
        <w:t xml:space="preserve"> Eric Tung</w:t>
      </w:r>
    </w:p>
    <w:p w14:paraId="21F934A1" w14:textId="77777777" w:rsidR="00F723A6" w:rsidRDefault="00F723A6" w:rsidP="007C7FA5">
      <w:pPr>
        <w:jc w:val="center"/>
        <w:outlineLvl w:val="0"/>
      </w:pPr>
      <w:r w:rsidRPr="007418C9">
        <w:rPr>
          <w:b/>
          <w:bCs/>
        </w:rPr>
        <w:t>TA:</w:t>
      </w:r>
      <w:r w:rsidRPr="007418C9">
        <w:t xml:space="preserve"> Olivia </w:t>
      </w:r>
      <w:proofErr w:type="spellStart"/>
      <w:r w:rsidRPr="007418C9">
        <w:t>Niquidet</w:t>
      </w:r>
      <w:proofErr w:type="spellEnd"/>
    </w:p>
    <w:p w14:paraId="7064D003" w14:textId="77777777" w:rsidR="00F723A6" w:rsidRDefault="00F723A6" w:rsidP="007C7FA5">
      <w:pPr>
        <w:jc w:val="center"/>
        <w:outlineLvl w:val="0"/>
      </w:pPr>
    </w:p>
    <w:p w14:paraId="668D06E3" w14:textId="77777777" w:rsidR="00F723A6" w:rsidRDefault="00F723A6" w:rsidP="007C7FA5">
      <w:pPr>
        <w:jc w:val="center"/>
        <w:outlineLvl w:val="0"/>
      </w:pPr>
    </w:p>
    <w:p w14:paraId="4B4E1FC9" w14:textId="77777777" w:rsidR="00F723A6" w:rsidRDefault="00F723A6" w:rsidP="007C7FA5">
      <w:pPr>
        <w:jc w:val="center"/>
        <w:outlineLvl w:val="0"/>
      </w:pPr>
    </w:p>
    <w:p w14:paraId="0F263C63" w14:textId="77777777" w:rsidR="00F723A6" w:rsidRDefault="00F723A6" w:rsidP="007C7FA5">
      <w:pPr>
        <w:jc w:val="center"/>
        <w:outlineLvl w:val="0"/>
      </w:pPr>
    </w:p>
    <w:p w14:paraId="48E757B0" w14:textId="77777777" w:rsidR="00F723A6" w:rsidRDefault="00F723A6" w:rsidP="007C7FA5">
      <w:pPr>
        <w:jc w:val="center"/>
        <w:outlineLvl w:val="0"/>
      </w:pPr>
    </w:p>
    <w:p w14:paraId="6E1BDDD7" w14:textId="77777777" w:rsidR="00F723A6" w:rsidRDefault="00F723A6" w:rsidP="007C7FA5">
      <w:pPr>
        <w:jc w:val="center"/>
        <w:outlineLvl w:val="0"/>
      </w:pPr>
    </w:p>
    <w:p w14:paraId="3E1A7851" w14:textId="77777777" w:rsidR="00F723A6" w:rsidRDefault="00F723A6" w:rsidP="007C7FA5">
      <w:pPr>
        <w:jc w:val="center"/>
        <w:outlineLvl w:val="0"/>
      </w:pPr>
    </w:p>
    <w:p w14:paraId="188694F8" w14:textId="77777777" w:rsidR="00F723A6" w:rsidRDefault="00F723A6" w:rsidP="007C7FA5">
      <w:pPr>
        <w:jc w:val="center"/>
        <w:outlineLvl w:val="0"/>
      </w:pPr>
      <w:r w:rsidRPr="007418C9">
        <w:t>Beedie School of Business</w:t>
      </w:r>
    </w:p>
    <w:p w14:paraId="7E0DA3E4" w14:textId="77777777" w:rsidR="00F723A6" w:rsidRPr="007418C9" w:rsidRDefault="00F723A6" w:rsidP="007C7FA5">
      <w:pPr>
        <w:jc w:val="center"/>
        <w:outlineLvl w:val="0"/>
        <w:rPr>
          <w:b/>
          <w:bCs/>
        </w:rPr>
      </w:pPr>
      <w:r w:rsidRPr="007418C9">
        <w:rPr>
          <w:b/>
          <w:bCs/>
        </w:rPr>
        <w:t>SIMON FRASER UNIVERSITY</w:t>
      </w:r>
    </w:p>
    <w:p w14:paraId="6C554BB3" w14:textId="77777777" w:rsidR="00F723A6" w:rsidRPr="007418C9" w:rsidRDefault="00F723A6" w:rsidP="007C7FA5">
      <w:pPr>
        <w:outlineLvl w:val="0"/>
      </w:pPr>
      <w:r w:rsidRPr="007418C9">
        <w:br w:type="page"/>
      </w:r>
    </w:p>
    <w:p w14:paraId="1F460532" w14:textId="77777777" w:rsidR="00F723A6" w:rsidRDefault="00F723A6" w:rsidP="007C7FA5">
      <w:pPr>
        <w:outlineLvl w:val="0"/>
        <w:rPr>
          <w:b/>
          <w:sz w:val="32"/>
          <w:szCs w:val="32"/>
        </w:rPr>
      </w:pPr>
      <w:r>
        <w:rPr>
          <w:b/>
          <w:sz w:val="32"/>
          <w:szCs w:val="32"/>
        </w:rPr>
        <w:lastRenderedPageBreak/>
        <w:t>BUS 360W</w:t>
      </w:r>
    </w:p>
    <w:p w14:paraId="5C4209AF" w14:textId="77777777" w:rsidR="00F723A6" w:rsidRDefault="00F723A6" w:rsidP="007C7FA5">
      <w:pPr>
        <w:outlineLvl w:val="0"/>
        <w:rPr>
          <w:b/>
          <w:sz w:val="32"/>
          <w:szCs w:val="32"/>
        </w:rPr>
      </w:pPr>
      <w:r>
        <w:rPr>
          <w:b/>
          <w:sz w:val="32"/>
          <w:szCs w:val="32"/>
        </w:rPr>
        <w:t>Portfolio Exercise #2</w:t>
      </w:r>
      <w:r w:rsidRPr="00FD467F">
        <w:rPr>
          <w:b/>
          <w:sz w:val="32"/>
          <w:szCs w:val="32"/>
        </w:rPr>
        <w:t xml:space="preserve">: </w:t>
      </w:r>
      <w:r>
        <w:rPr>
          <w:b/>
          <w:sz w:val="32"/>
          <w:szCs w:val="32"/>
        </w:rPr>
        <w:t xml:space="preserve">Comprehensive </w:t>
      </w:r>
      <w:r w:rsidRPr="00FD467F">
        <w:rPr>
          <w:b/>
          <w:sz w:val="32"/>
          <w:szCs w:val="32"/>
        </w:rPr>
        <w:t>Student Profile</w:t>
      </w:r>
    </w:p>
    <w:p w14:paraId="6C7A5317" w14:textId="77777777" w:rsidR="00F723A6" w:rsidRDefault="00F723A6" w:rsidP="007C7FA5">
      <w:pPr>
        <w:outlineLvl w:val="0"/>
        <w:rPr>
          <w:b/>
          <w:sz w:val="32"/>
          <w:szCs w:val="32"/>
        </w:rPr>
      </w:pPr>
    </w:p>
    <w:p w14:paraId="2BD2955D" w14:textId="77777777" w:rsidR="00F723A6" w:rsidRPr="00104039" w:rsidRDefault="00F723A6" w:rsidP="007C7FA5">
      <w:pPr>
        <w:outlineLvl w:val="0"/>
      </w:pPr>
      <w:r>
        <w:t xml:space="preserve">We will be using the information you provide here to learn a little bit about each of you as we move forward in our course. This profile will also help us to make more informed decisions as we assign the groups for the report project. Project groups will be announced in Class </w:t>
      </w:r>
      <w:proofErr w:type="gramStart"/>
      <w:r>
        <w:t>#3</w:t>
      </w:r>
      <w:proofErr w:type="gramEnd"/>
      <w:r>
        <w:t xml:space="preserve"> and you will be working in your groups that day. Portfolio Exercise #2 is due in Class #2.</w:t>
      </w:r>
    </w:p>
    <w:p w14:paraId="48B8DBF0" w14:textId="77777777" w:rsidR="00F723A6" w:rsidRDefault="00F723A6" w:rsidP="007C7FA5">
      <w:pPr>
        <w:outlineLvl w:val="0"/>
        <w:rPr>
          <w:b/>
          <w:sz w:val="28"/>
          <w:szCs w:val="28"/>
        </w:rPr>
      </w:pPr>
    </w:p>
    <w:p w14:paraId="76DA6724" w14:textId="77777777" w:rsidR="00F723A6" w:rsidRPr="00BD2B44" w:rsidRDefault="00F723A6" w:rsidP="007C7FA5">
      <w:pPr>
        <w:outlineLvl w:val="0"/>
        <w:rPr>
          <w:b/>
          <w:sz w:val="28"/>
          <w:szCs w:val="28"/>
        </w:rPr>
      </w:pPr>
      <w:r w:rsidRPr="00BD2B44">
        <w:rPr>
          <w:b/>
          <w:sz w:val="28"/>
          <w:szCs w:val="28"/>
        </w:rPr>
        <w:t>Instructions:</w:t>
      </w:r>
    </w:p>
    <w:p w14:paraId="33B3D1EE" w14:textId="77777777" w:rsidR="00F723A6" w:rsidRPr="00FD467F" w:rsidRDefault="00F723A6" w:rsidP="007C7FA5">
      <w:pPr>
        <w:outlineLvl w:val="0"/>
      </w:pPr>
    </w:p>
    <w:p w14:paraId="14896910" w14:textId="77777777" w:rsidR="00F723A6" w:rsidRPr="00FD467F" w:rsidRDefault="00F723A6" w:rsidP="007C7FA5">
      <w:pPr>
        <w:numPr>
          <w:ilvl w:val="0"/>
          <w:numId w:val="2"/>
        </w:numPr>
        <w:spacing w:after="0" w:line="240" w:lineRule="auto"/>
        <w:outlineLvl w:val="0"/>
      </w:pPr>
      <w:r w:rsidRPr="00FD467F">
        <w:t>Complete this form</w:t>
      </w:r>
      <w:r>
        <w:t>.</w:t>
      </w:r>
    </w:p>
    <w:p w14:paraId="769036DE" w14:textId="77777777" w:rsidR="00F723A6" w:rsidRPr="00FD467F" w:rsidRDefault="00F723A6" w:rsidP="007C7FA5">
      <w:pPr>
        <w:numPr>
          <w:ilvl w:val="0"/>
          <w:numId w:val="2"/>
        </w:numPr>
        <w:spacing w:after="0" w:line="240" w:lineRule="auto"/>
        <w:outlineLvl w:val="0"/>
      </w:pPr>
      <w:r w:rsidRPr="00FD467F">
        <w:t xml:space="preserve">Save an electronic copy for your </w:t>
      </w:r>
      <w:r>
        <w:t>records.</w:t>
      </w:r>
    </w:p>
    <w:p w14:paraId="1595DB5C" w14:textId="77777777" w:rsidR="00F723A6" w:rsidRDefault="00F723A6" w:rsidP="007C7FA5">
      <w:pPr>
        <w:numPr>
          <w:ilvl w:val="0"/>
          <w:numId w:val="2"/>
        </w:numPr>
        <w:spacing w:after="0" w:line="240" w:lineRule="auto"/>
        <w:outlineLvl w:val="0"/>
      </w:pPr>
      <w:r w:rsidRPr="00FD467F">
        <w:t xml:space="preserve">Submit your </w:t>
      </w:r>
      <w:r>
        <w:t>electronic copy</w:t>
      </w:r>
      <w:r w:rsidRPr="00FD467F">
        <w:t xml:space="preserve"> </w:t>
      </w:r>
      <w:r>
        <w:t xml:space="preserve">prior to </w:t>
      </w:r>
      <w:r w:rsidRPr="00FD467F">
        <w:t>Class #2</w:t>
      </w:r>
      <w:r>
        <w:t xml:space="preserve"> along with a cover page (conforming to the standards set out in the course package distributed in Class #1).</w:t>
      </w:r>
    </w:p>
    <w:p w14:paraId="310D23E0" w14:textId="77777777" w:rsidR="00F723A6" w:rsidRDefault="00F723A6" w:rsidP="007C7FA5">
      <w:pPr>
        <w:numPr>
          <w:ilvl w:val="0"/>
          <w:numId w:val="2"/>
        </w:numPr>
        <w:spacing w:after="0" w:line="240" w:lineRule="auto"/>
        <w:outlineLvl w:val="0"/>
      </w:pPr>
      <w:r>
        <w:t>Please ensure that your finished copy has sufficient space (for improved readability) between each of your answers. Use a size 12 typeface and Times New Roman font for your answers and make sure your answers are in regular print (</w:t>
      </w:r>
      <w:r w:rsidRPr="001C6026">
        <w:rPr>
          <w:b/>
          <w:u w:val="single"/>
        </w:rPr>
        <w:t>not</w:t>
      </w:r>
      <w:r>
        <w:t xml:space="preserve"> in bold print). Keep the questions in bold print, as the contrast will improve readability.</w:t>
      </w:r>
    </w:p>
    <w:p w14:paraId="60261ED7" w14:textId="77777777" w:rsidR="00F723A6" w:rsidRDefault="00F723A6" w:rsidP="007C7FA5">
      <w:pPr>
        <w:outlineLvl w:val="0"/>
      </w:pPr>
    </w:p>
    <w:p w14:paraId="317A0F79" w14:textId="77777777" w:rsidR="00F723A6" w:rsidRDefault="00F723A6" w:rsidP="007C7FA5">
      <w:pPr>
        <w:outlineLvl w:val="0"/>
      </w:pPr>
    </w:p>
    <w:p w14:paraId="32B067FB" w14:textId="77777777" w:rsidR="00F723A6" w:rsidRPr="00DD4E7D" w:rsidRDefault="00F723A6" w:rsidP="007C7FA5">
      <w:pPr>
        <w:outlineLvl w:val="0"/>
        <w:rPr>
          <w:b/>
          <w:sz w:val="28"/>
          <w:szCs w:val="28"/>
        </w:rPr>
      </w:pPr>
      <w:r w:rsidRPr="00DD4E7D">
        <w:rPr>
          <w:b/>
          <w:sz w:val="28"/>
          <w:szCs w:val="28"/>
        </w:rPr>
        <w:t>Basic Information</w:t>
      </w:r>
    </w:p>
    <w:p w14:paraId="3491C58D" w14:textId="77777777" w:rsidR="00F723A6" w:rsidRDefault="00F723A6" w:rsidP="007C7FA5">
      <w:pPr>
        <w:outlineLvl w:val="0"/>
      </w:pPr>
    </w:p>
    <w:p w14:paraId="575482FF" w14:textId="77777777" w:rsidR="00F723A6" w:rsidRPr="00DD4E7D" w:rsidRDefault="00F723A6" w:rsidP="007C7FA5">
      <w:pPr>
        <w:numPr>
          <w:ilvl w:val="0"/>
          <w:numId w:val="3"/>
        </w:numPr>
        <w:spacing w:after="0" w:line="240" w:lineRule="auto"/>
        <w:outlineLvl w:val="0"/>
        <w:rPr>
          <w:b/>
        </w:rPr>
      </w:pPr>
      <w:r>
        <w:rPr>
          <w:b/>
        </w:rPr>
        <w:t>What is y</w:t>
      </w:r>
      <w:r w:rsidRPr="00DD4E7D">
        <w:rPr>
          <w:b/>
        </w:rPr>
        <w:t xml:space="preserve">our </w:t>
      </w:r>
      <w:r>
        <w:rPr>
          <w:b/>
        </w:rPr>
        <w:t>full name? What is your preferred first name?</w:t>
      </w:r>
    </w:p>
    <w:p w14:paraId="60324322" w14:textId="77777777" w:rsidR="00F723A6" w:rsidRPr="00845630" w:rsidRDefault="00F723A6" w:rsidP="007C7FA5">
      <w:pPr>
        <w:numPr>
          <w:ilvl w:val="1"/>
          <w:numId w:val="3"/>
        </w:numPr>
        <w:spacing w:after="0" w:line="240" w:lineRule="auto"/>
        <w:outlineLvl w:val="0"/>
      </w:pPr>
      <w:r w:rsidRPr="00845630">
        <w:t xml:space="preserve">Hoyong Jung, </w:t>
      </w:r>
      <w:r>
        <w:t>Yong</w:t>
      </w:r>
    </w:p>
    <w:p w14:paraId="034648AC" w14:textId="77777777" w:rsidR="00F723A6" w:rsidRPr="00FD467F" w:rsidRDefault="00F723A6" w:rsidP="007C7FA5">
      <w:pPr>
        <w:outlineLvl w:val="0"/>
      </w:pPr>
    </w:p>
    <w:p w14:paraId="3A5E8F61" w14:textId="77777777" w:rsidR="00F723A6" w:rsidRPr="00DD4E7D" w:rsidRDefault="00F723A6" w:rsidP="007C7FA5">
      <w:pPr>
        <w:numPr>
          <w:ilvl w:val="0"/>
          <w:numId w:val="3"/>
        </w:numPr>
        <w:spacing w:after="0" w:line="240" w:lineRule="auto"/>
        <w:outlineLvl w:val="0"/>
        <w:rPr>
          <w:b/>
        </w:rPr>
      </w:pPr>
      <w:r>
        <w:rPr>
          <w:b/>
        </w:rPr>
        <w:t>What area of b</w:t>
      </w:r>
      <w:r w:rsidRPr="00DD4E7D">
        <w:rPr>
          <w:b/>
        </w:rPr>
        <w:t>usiness</w:t>
      </w:r>
      <w:r>
        <w:rPr>
          <w:b/>
        </w:rPr>
        <w:t xml:space="preserve"> are you most interested in?</w:t>
      </w:r>
    </w:p>
    <w:p w14:paraId="58AF4C1D" w14:textId="77777777" w:rsidR="00F723A6" w:rsidRDefault="00F723A6" w:rsidP="007C7FA5">
      <w:pPr>
        <w:numPr>
          <w:ilvl w:val="1"/>
          <w:numId w:val="3"/>
        </w:numPr>
        <w:spacing w:after="0" w:line="240" w:lineRule="auto"/>
        <w:outlineLvl w:val="0"/>
      </w:pPr>
      <w:r>
        <w:t>Data Science &amp; Tech</w:t>
      </w:r>
    </w:p>
    <w:p w14:paraId="5807D724" w14:textId="77777777" w:rsidR="00F723A6" w:rsidRDefault="00F723A6" w:rsidP="007C7FA5">
      <w:pPr>
        <w:outlineLvl w:val="0"/>
      </w:pPr>
    </w:p>
    <w:p w14:paraId="3FD55B6B" w14:textId="77777777" w:rsidR="00F723A6" w:rsidRDefault="00F723A6" w:rsidP="007C7FA5">
      <w:pPr>
        <w:numPr>
          <w:ilvl w:val="0"/>
          <w:numId w:val="3"/>
        </w:numPr>
        <w:spacing w:after="0" w:line="240" w:lineRule="auto"/>
        <w:outlineLvl w:val="0"/>
        <w:rPr>
          <w:b/>
        </w:rPr>
      </w:pPr>
      <w:r>
        <w:rPr>
          <w:b/>
        </w:rPr>
        <w:t>What is your e</w:t>
      </w:r>
      <w:r w:rsidRPr="00DD4E7D">
        <w:rPr>
          <w:b/>
        </w:rPr>
        <w:t>mail address</w:t>
      </w:r>
      <w:r>
        <w:rPr>
          <w:b/>
        </w:rPr>
        <w:t xml:space="preserve">? </w:t>
      </w:r>
    </w:p>
    <w:p w14:paraId="7720DB74" w14:textId="77777777" w:rsidR="00F723A6" w:rsidRPr="004C46BB" w:rsidRDefault="00F723A6" w:rsidP="007C7FA5">
      <w:pPr>
        <w:numPr>
          <w:ilvl w:val="1"/>
          <w:numId w:val="3"/>
        </w:numPr>
        <w:spacing w:after="0" w:line="240" w:lineRule="auto"/>
        <w:outlineLvl w:val="0"/>
        <w:rPr>
          <w:bCs/>
        </w:rPr>
      </w:pPr>
      <w:r w:rsidRPr="004C46BB">
        <w:rPr>
          <w:bCs/>
        </w:rPr>
        <w:t xml:space="preserve">School: </w:t>
      </w:r>
      <w:hyperlink r:id="rId11" w:history="1">
        <w:r w:rsidRPr="004C46BB">
          <w:rPr>
            <w:rStyle w:val="Hyperlink"/>
            <w:bCs/>
          </w:rPr>
          <w:t>hoyongj@sfu.ca</w:t>
        </w:r>
      </w:hyperlink>
      <w:r w:rsidRPr="004C46BB">
        <w:rPr>
          <w:bCs/>
        </w:rPr>
        <w:t>,</w:t>
      </w:r>
    </w:p>
    <w:p w14:paraId="428FEB33" w14:textId="77777777" w:rsidR="00F723A6" w:rsidRPr="004C46BB" w:rsidRDefault="00F723A6" w:rsidP="007C7FA5">
      <w:pPr>
        <w:numPr>
          <w:ilvl w:val="1"/>
          <w:numId w:val="3"/>
        </w:numPr>
        <w:spacing w:after="0" w:line="240" w:lineRule="auto"/>
        <w:outlineLvl w:val="0"/>
        <w:rPr>
          <w:bCs/>
        </w:rPr>
      </w:pPr>
      <w:r w:rsidRPr="004C46BB">
        <w:rPr>
          <w:bCs/>
        </w:rPr>
        <w:lastRenderedPageBreak/>
        <w:t xml:space="preserve">Personal: </w:t>
      </w:r>
      <w:hyperlink r:id="rId12" w:history="1">
        <w:r w:rsidRPr="004C46BB">
          <w:rPr>
            <w:rStyle w:val="Hyperlink"/>
            <w:bCs/>
          </w:rPr>
          <w:t>hoyong1121@icloud.com</w:t>
        </w:r>
      </w:hyperlink>
    </w:p>
    <w:p w14:paraId="263ED952" w14:textId="77777777" w:rsidR="00F723A6" w:rsidRDefault="00F723A6" w:rsidP="007C7FA5">
      <w:pPr>
        <w:outlineLvl w:val="0"/>
        <w:rPr>
          <w:b/>
        </w:rPr>
      </w:pPr>
    </w:p>
    <w:p w14:paraId="5423F7CE" w14:textId="77777777" w:rsidR="00F723A6" w:rsidRDefault="00F723A6" w:rsidP="007C7FA5">
      <w:pPr>
        <w:numPr>
          <w:ilvl w:val="0"/>
          <w:numId w:val="3"/>
        </w:numPr>
        <w:spacing w:after="0" w:line="240" w:lineRule="auto"/>
        <w:outlineLvl w:val="0"/>
        <w:rPr>
          <w:b/>
        </w:rPr>
      </w:pPr>
      <w:r>
        <w:rPr>
          <w:b/>
        </w:rPr>
        <w:t>How many languages do you speak? Which languages?</w:t>
      </w:r>
    </w:p>
    <w:p w14:paraId="02E66B96" w14:textId="77777777" w:rsidR="00F723A6" w:rsidRPr="00845630" w:rsidRDefault="00F723A6" w:rsidP="007C7FA5">
      <w:pPr>
        <w:numPr>
          <w:ilvl w:val="1"/>
          <w:numId w:val="3"/>
        </w:numPr>
        <w:spacing w:after="0" w:line="240" w:lineRule="auto"/>
        <w:outlineLvl w:val="0"/>
        <w:rPr>
          <w:bCs/>
        </w:rPr>
      </w:pPr>
      <w:r w:rsidRPr="00845630">
        <w:rPr>
          <w:bCs/>
        </w:rPr>
        <w:t>2</w:t>
      </w:r>
      <w:r>
        <w:rPr>
          <w:bCs/>
        </w:rPr>
        <w:t>,</w:t>
      </w:r>
    </w:p>
    <w:p w14:paraId="5CBA137C" w14:textId="77777777" w:rsidR="00F723A6" w:rsidRPr="00845630" w:rsidRDefault="00F723A6" w:rsidP="007C7FA5">
      <w:pPr>
        <w:numPr>
          <w:ilvl w:val="1"/>
          <w:numId w:val="3"/>
        </w:numPr>
        <w:spacing w:after="0" w:line="240" w:lineRule="auto"/>
        <w:outlineLvl w:val="0"/>
        <w:rPr>
          <w:bCs/>
        </w:rPr>
      </w:pPr>
      <w:r w:rsidRPr="00845630">
        <w:rPr>
          <w:bCs/>
        </w:rPr>
        <w:t>Korean &amp; English</w:t>
      </w:r>
    </w:p>
    <w:p w14:paraId="698A6C84" w14:textId="77777777" w:rsidR="00F723A6" w:rsidRDefault="00F723A6" w:rsidP="007C7FA5">
      <w:pPr>
        <w:outlineLvl w:val="0"/>
        <w:rPr>
          <w:b/>
        </w:rPr>
      </w:pPr>
    </w:p>
    <w:p w14:paraId="7E71E714" w14:textId="77777777" w:rsidR="00F723A6" w:rsidRDefault="00F723A6" w:rsidP="007C7FA5">
      <w:pPr>
        <w:numPr>
          <w:ilvl w:val="0"/>
          <w:numId w:val="3"/>
        </w:numPr>
        <w:spacing w:after="0" w:line="240" w:lineRule="auto"/>
        <w:outlineLvl w:val="0"/>
        <w:rPr>
          <w:b/>
        </w:rPr>
      </w:pPr>
      <w:r>
        <w:rPr>
          <w:b/>
        </w:rPr>
        <w:t>Are you in the co-op program? If yes, how many work terms have you completed?</w:t>
      </w:r>
    </w:p>
    <w:p w14:paraId="72BAF661" w14:textId="77777777" w:rsidR="00F723A6" w:rsidRPr="00845630" w:rsidRDefault="00F723A6" w:rsidP="007C7FA5">
      <w:pPr>
        <w:numPr>
          <w:ilvl w:val="1"/>
          <w:numId w:val="3"/>
        </w:numPr>
        <w:spacing w:after="0" w:line="240" w:lineRule="auto"/>
        <w:outlineLvl w:val="0"/>
        <w:rPr>
          <w:bCs/>
        </w:rPr>
      </w:pPr>
      <w:r w:rsidRPr="00845630">
        <w:rPr>
          <w:bCs/>
        </w:rPr>
        <w:t>Yes,</w:t>
      </w:r>
    </w:p>
    <w:p w14:paraId="098ADAB5" w14:textId="77777777" w:rsidR="00F723A6" w:rsidRPr="00845630" w:rsidRDefault="00F723A6" w:rsidP="007C7FA5">
      <w:pPr>
        <w:numPr>
          <w:ilvl w:val="1"/>
          <w:numId w:val="3"/>
        </w:numPr>
        <w:spacing w:after="0" w:line="240" w:lineRule="auto"/>
        <w:outlineLvl w:val="0"/>
        <w:rPr>
          <w:bCs/>
        </w:rPr>
      </w:pPr>
      <w:r w:rsidRPr="00845630">
        <w:rPr>
          <w:bCs/>
        </w:rPr>
        <w:t>0</w:t>
      </w:r>
    </w:p>
    <w:p w14:paraId="2EF501C9" w14:textId="77777777" w:rsidR="00F723A6" w:rsidRDefault="00F723A6" w:rsidP="007C7FA5">
      <w:pPr>
        <w:outlineLvl w:val="0"/>
        <w:rPr>
          <w:b/>
        </w:rPr>
      </w:pPr>
    </w:p>
    <w:p w14:paraId="0852400F" w14:textId="77777777" w:rsidR="00F723A6" w:rsidRDefault="00F723A6" w:rsidP="007C7FA5">
      <w:pPr>
        <w:numPr>
          <w:ilvl w:val="0"/>
          <w:numId w:val="3"/>
        </w:numPr>
        <w:spacing w:after="0" w:line="240" w:lineRule="auto"/>
        <w:outlineLvl w:val="0"/>
        <w:rPr>
          <w:b/>
        </w:rPr>
      </w:pPr>
      <w:r>
        <w:rPr>
          <w:b/>
        </w:rPr>
        <w:t>Do you currently work? If yes, specify where, in what capacity, and whether you are working full-time or part-time.</w:t>
      </w:r>
    </w:p>
    <w:p w14:paraId="5670303A" w14:textId="77777777" w:rsidR="00F723A6" w:rsidRDefault="00F723A6" w:rsidP="007C7FA5">
      <w:pPr>
        <w:numPr>
          <w:ilvl w:val="1"/>
          <w:numId w:val="3"/>
        </w:numPr>
        <w:spacing w:after="0" w:line="240" w:lineRule="auto"/>
        <w:outlineLvl w:val="0"/>
        <w:rPr>
          <w:bCs/>
        </w:rPr>
      </w:pPr>
      <w:r w:rsidRPr="00845630">
        <w:rPr>
          <w:bCs/>
        </w:rPr>
        <w:t>No</w:t>
      </w:r>
    </w:p>
    <w:p w14:paraId="28F7046D" w14:textId="77777777" w:rsidR="00F723A6" w:rsidRPr="00845630" w:rsidRDefault="00F723A6" w:rsidP="007C7FA5">
      <w:pPr>
        <w:outlineLvl w:val="0"/>
      </w:pPr>
      <w:r>
        <w:br w:type="page"/>
      </w:r>
    </w:p>
    <w:p w14:paraId="27719DE5" w14:textId="77777777" w:rsidR="00F723A6" w:rsidRDefault="00F723A6" w:rsidP="007C7FA5">
      <w:pPr>
        <w:outlineLvl w:val="0"/>
        <w:rPr>
          <w:b/>
        </w:rPr>
      </w:pPr>
    </w:p>
    <w:p w14:paraId="4CC31AEE" w14:textId="77777777" w:rsidR="00F723A6" w:rsidRPr="00D430ED" w:rsidRDefault="00F723A6" w:rsidP="007C7FA5">
      <w:pPr>
        <w:numPr>
          <w:ilvl w:val="0"/>
          <w:numId w:val="3"/>
        </w:numPr>
        <w:spacing w:after="0" w:line="240" w:lineRule="auto"/>
        <w:outlineLvl w:val="0"/>
        <w:rPr>
          <w:b/>
        </w:rPr>
      </w:pPr>
      <w:bookmarkStart w:id="14" w:name="_Hlk198389568"/>
      <w:r w:rsidRPr="00D430ED">
        <w:rPr>
          <w:b/>
        </w:rPr>
        <w:t>Are you involved in any student clubs? If yes, which one(s)? In what capacity are you involved?</w:t>
      </w:r>
      <w:r>
        <w:rPr>
          <w:b/>
        </w:rPr>
        <w:t xml:space="preserve"> </w:t>
      </w:r>
      <w:r w:rsidRPr="00D430ED">
        <w:rPr>
          <w:b/>
        </w:rPr>
        <w:t>Do you play a musical instrument? If yes, what instrument(s)?</w:t>
      </w:r>
    </w:p>
    <w:bookmarkEnd w:id="14"/>
    <w:p w14:paraId="73ECF3E6" w14:textId="77777777" w:rsidR="00F723A6" w:rsidRPr="00845630" w:rsidRDefault="00F723A6" w:rsidP="007C7FA5">
      <w:pPr>
        <w:numPr>
          <w:ilvl w:val="1"/>
          <w:numId w:val="3"/>
        </w:numPr>
        <w:spacing w:after="0" w:line="240" w:lineRule="auto"/>
        <w:outlineLvl w:val="0"/>
        <w:rPr>
          <w:bCs/>
        </w:rPr>
      </w:pPr>
      <w:r w:rsidRPr="00845630">
        <w:rPr>
          <w:bCs/>
        </w:rPr>
        <w:t>N</w:t>
      </w:r>
      <w:r>
        <w:rPr>
          <w:bCs/>
        </w:rPr>
        <w:t>o</w:t>
      </w:r>
    </w:p>
    <w:p w14:paraId="6455BDC8" w14:textId="77777777" w:rsidR="00F723A6" w:rsidRDefault="00F723A6" w:rsidP="007C7FA5">
      <w:pPr>
        <w:outlineLvl w:val="0"/>
        <w:rPr>
          <w:b/>
        </w:rPr>
      </w:pPr>
    </w:p>
    <w:p w14:paraId="485E8BD4" w14:textId="77777777" w:rsidR="00F723A6" w:rsidRDefault="00F723A6" w:rsidP="007C7FA5">
      <w:pPr>
        <w:numPr>
          <w:ilvl w:val="0"/>
          <w:numId w:val="3"/>
        </w:numPr>
        <w:spacing w:after="0" w:line="240" w:lineRule="auto"/>
        <w:outlineLvl w:val="0"/>
        <w:rPr>
          <w:b/>
        </w:rPr>
      </w:pPr>
      <w:bookmarkStart w:id="15" w:name="_Hlk198389611"/>
      <w:r>
        <w:rPr>
          <w:b/>
        </w:rPr>
        <w:t>Do you play any organized sports? If yes, which sports?</w:t>
      </w:r>
    </w:p>
    <w:p w14:paraId="6E272C9D" w14:textId="77777777" w:rsidR="00F723A6" w:rsidRPr="00845630" w:rsidRDefault="00F723A6" w:rsidP="007C7FA5">
      <w:pPr>
        <w:numPr>
          <w:ilvl w:val="1"/>
          <w:numId w:val="3"/>
        </w:numPr>
        <w:spacing w:after="0" w:line="240" w:lineRule="auto"/>
        <w:outlineLvl w:val="0"/>
        <w:rPr>
          <w:bCs/>
        </w:rPr>
      </w:pPr>
      <w:r w:rsidRPr="00845630">
        <w:rPr>
          <w:bCs/>
        </w:rPr>
        <w:t>No</w:t>
      </w:r>
    </w:p>
    <w:bookmarkEnd w:id="15"/>
    <w:p w14:paraId="6FE772C0" w14:textId="77777777" w:rsidR="00F723A6" w:rsidRDefault="00F723A6" w:rsidP="007C7FA5">
      <w:pPr>
        <w:tabs>
          <w:tab w:val="left" w:pos="5197"/>
        </w:tabs>
        <w:outlineLvl w:val="0"/>
      </w:pPr>
      <w:r>
        <w:tab/>
      </w:r>
    </w:p>
    <w:p w14:paraId="1D2A295C" w14:textId="77777777" w:rsidR="00F723A6" w:rsidRPr="00DD4E7D" w:rsidRDefault="00F723A6" w:rsidP="007C7FA5">
      <w:pPr>
        <w:outlineLvl w:val="0"/>
        <w:rPr>
          <w:b/>
          <w:sz w:val="28"/>
          <w:szCs w:val="28"/>
        </w:rPr>
      </w:pPr>
      <w:r>
        <w:rPr>
          <w:b/>
          <w:sz w:val="28"/>
          <w:szCs w:val="28"/>
        </w:rPr>
        <w:t>L</w:t>
      </w:r>
      <w:r w:rsidRPr="00DD4E7D">
        <w:rPr>
          <w:b/>
          <w:sz w:val="28"/>
          <w:szCs w:val="28"/>
        </w:rPr>
        <w:t>earning Goals</w:t>
      </w:r>
      <w:r>
        <w:rPr>
          <w:b/>
          <w:sz w:val="28"/>
          <w:szCs w:val="28"/>
        </w:rPr>
        <w:t xml:space="preserve"> and Learning Style</w:t>
      </w:r>
    </w:p>
    <w:p w14:paraId="758180C4" w14:textId="77777777" w:rsidR="00F723A6" w:rsidRDefault="00F723A6" w:rsidP="007C7FA5">
      <w:pPr>
        <w:outlineLvl w:val="0"/>
      </w:pPr>
    </w:p>
    <w:p w14:paraId="0435D0F3" w14:textId="77777777" w:rsidR="00F723A6" w:rsidRDefault="00F723A6" w:rsidP="007C7FA5">
      <w:pPr>
        <w:outlineLvl w:val="0"/>
      </w:pPr>
    </w:p>
    <w:p w14:paraId="1F9DA36A" w14:textId="77777777" w:rsidR="00F723A6" w:rsidRPr="007E7407" w:rsidRDefault="00F723A6" w:rsidP="007C7FA5">
      <w:pPr>
        <w:numPr>
          <w:ilvl w:val="0"/>
          <w:numId w:val="3"/>
        </w:numPr>
        <w:spacing w:after="0" w:line="240" w:lineRule="auto"/>
        <w:outlineLvl w:val="0"/>
        <w:rPr>
          <w:b/>
        </w:rPr>
      </w:pPr>
      <w:bookmarkStart w:id="16" w:name="_Hlk198389725"/>
      <w:r w:rsidRPr="007E7407">
        <w:rPr>
          <w:b/>
        </w:rPr>
        <w:t>What do you hope to accomplish by taking BUS 360W?</w:t>
      </w:r>
    </w:p>
    <w:bookmarkEnd w:id="16"/>
    <w:p w14:paraId="7D92E8A1" w14:textId="77777777" w:rsidR="00F723A6" w:rsidRDefault="00F723A6" w:rsidP="007C7FA5">
      <w:pPr>
        <w:numPr>
          <w:ilvl w:val="1"/>
          <w:numId w:val="3"/>
        </w:numPr>
        <w:spacing w:after="0" w:line="240" w:lineRule="auto"/>
        <w:outlineLvl w:val="0"/>
      </w:pPr>
      <w:r w:rsidRPr="00845630">
        <w:t xml:space="preserve">I want to enhance my communication skills and convey ideas. As a Data Science major, I want to develop communication skills that are relevant to business and applicable across different industries. </w:t>
      </w:r>
    </w:p>
    <w:p w14:paraId="07F36180" w14:textId="77777777" w:rsidR="00F723A6" w:rsidRDefault="00F723A6" w:rsidP="007C7FA5">
      <w:pPr>
        <w:numPr>
          <w:ilvl w:val="1"/>
          <w:numId w:val="3"/>
        </w:numPr>
        <w:spacing w:after="0" w:line="240" w:lineRule="auto"/>
        <w:outlineLvl w:val="0"/>
      </w:pPr>
      <w:r w:rsidRPr="00845630">
        <w:t>Additionally, as an international student, I find that certain concepts taken for granted by others in Canada are not always intuitive. I would like to understand these standard norms better and improve my overall communication competence in a Canadian academic and professional context.</w:t>
      </w:r>
    </w:p>
    <w:p w14:paraId="1EF02C77" w14:textId="77777777" w:rsidR="00F723A6" w:rsidRDefault="00F723A6" w:rsidP="007C7FA5">
      <w:pPr>
        <w:ind w:firstLine="720"/>
        <w:outlineLvl w:val="0"/>
      </w:pPr>
    </w:p>
    <w:p w14:paraId="7EE69736" w14:textId="77777777" w:rsidR="00F723A6" w:rsidRDefault="00F723A6" w:rsidP="007C7FA5">
      <w:pPr>
        <w:numPr>
          <w:ilvl w:val="0"/>
          <w:numId w:val="3"/>
        </w:numPr>
        <w:spacing w:after="0" w:line="240" w:lineRule="auto"/>
        <w:outlineLvl w:val="0"/>
        <w:rPr>
          <w:b/>
        </w:rPr>
      </w:pPr>
      <w:r w:rsidRPr="007E7407">
        <w:rPr>
          <w:b/>
        </w:rPr>
        <w:t>What grade do you hope to get in the course?</w:t>
      </w:r>
    </w:p>
    <w:p w14:paraId="6F43E57B" w14:textId="77777777" w:rsidR="00F723A6" w:rsidRPr="0021473B" w:rsidRDefault="00F723A6" w:rsidP="007C7FA5">
      <w:pPr>
        <w:numPr>
          <w:ilvl w:val="1"/>
          <w:numId w:val="3"/>
        </w:numPr>
        <w:spacing w:after="0" w:line="240" w:lineRule="auto"/>
        <w:outlineLvl w:val="0"/>
        <w:rPr>
          <w:bCs/>
        </w:rPr>
      </w:pPr>
      <w:r>
        <w:rPr>
          <w:bCs/>
        </w:rPr>
        <w:t>B</w:t>
      </w:r>
    </w:p>
    <w:p w14:paraId="1AC78B0F" w14:textId="77777777" w:rsidR="00F723A6" w:rsidRDefault="00F723A6" w:rsidP="007C7FA5">
      <w:pPr>
        <w:outlineLvl w:val="0"/>
        <w:rPr>
          <w:b/>
        </w:rPr>
      </w:pPr>
    </w:p>
    <w:p w14:paraId="742E7D29" w14:textId="77777777" w:rsidR="00F723A6" w:rsidRDefault="00F723A6" w:rsidP="007C7FA5">
      <w:pPr>
        <w:numPr>
          <w:ilvl w:val="0"/>
          <w:numId w:val="3"/>
        </w:numPr>
        <w:spacing w:after="0" w:line="240" w:lineRule="auto"/>
        <w:outlineLvl w:val="0"/>
        <w:rPr>
          <w:b/>
        </w:rPr>
      </w:pPr>
      <w:r>
        <w:rPr>
          <w:b/>
        </w:rPr>
        <w:t>Have you taken BUS 360W before? If yes, how many times have you taken the course and when did you last take the course? What have you done since taking the course to improve your chances of achieving the grade you want this time?</w:t>
      </w:r>
    </w:p>
    <w:p w14:paraId="36848F5F" w14:textId="77777777" w:rsidR="00F723A6" w:rsidRPr="0021473B" w:rsidRDefault="00F723A6" w:rsidP="007C7FA5">
      <w:pPr>
        <w:numPr>
          <w:ilvl w:val="1"/>
          <w:numId w:val="3"/>
        </w:numPr>
        <w:spacing w:after="0" w:line="240" w:lineRule="auto"/>
        <w:outlineLvl w:val="0"/>
        <w:rPr>
          <w:bCs/>
        </w:rPr>
      </w:pPr>
      <w:r w:rsidRPr="0021473B">
        <w:rPr>
          <w:bCs/>
        </w:rPr>
        <w:t>No</w:t>
      </w:r>
    </w:p>
    <w:p w14:paraId="167D048F" w14:textId="77777777" w:rsidR="00F723A6" w:rsidRDefault="00F723A6" w:rsidP="007C7FA5">
      <w:pPr>
        <w:outlineLvl w:val="0"/>
        <w:rPr>
          <w:b/>
        </w:rPr>
      </w:pPr>
    </w:p>
    <w:p w14:paraId="55249BA5" w14:textId="77777777" w:rsidR="00F723A6" w:rsidRPr="007E7407" w:rsidRDefault="00F723A6" w:rsidP="007C7FA5">
      <w:pPr>
        <w:numPr>
          <w:ilvl w:val="0"/>
          <w:numId w:val="3"/>
        </w:numPr>
        <w:spacing w:after="0" w:line="240" w:lineRule="auto"/>
        <w:outlineLvl w:val="0"/>
        <w:rPr>
          <w:b/>
        </w:rPr>
      </w:pPr>
      <w:r w:rsidRPr="007E7407">
        <w:rPr>
          <w:b/>
        </w:rPr>
        <w:t>What are your strengths as a writer?</w:t>
      </w:r>
    </w:p>
    <w:p w14:paraId="7873DD88" w14:textId="77777777" w:rsidR="00F723A6" w:rsidRDefault="00F723A6" w:rsidP="007C7FA5">
      <w:pPr>
        <w:numPr>
          <w:ilvl w:val="1"/>
          <w:numId w:val="3"/>
        </w:numPr>
        <w:spacing w:after="0" w:line="240" w:lineRule="auto"/>
        <w:outlineLvl w:val="0"/>
      </w:pPr>
      <w:r w:rsidRPr="003F3AFF">
        <w:t>Mechanics: I like programming and am comfortable following specific rules.</w:t>
      </w:r>
    </w:p>
    <w:p w14:paraId="1006AD62" w14:textId="77777777" w:rsidR="00F723A6" w:rsidRDefault="00F723A6" w:rsidP="007C7FA5">
      <w:pPr>
        <w:ind w:firstLine="720"/>
        <w:outlineLvl w:val="0"/>
      </w:pPr>
    </w:p>
    <w:p w14:paraId="6B364F8E" w14:textId="77777777" w:rsidR="00F723A6" w:rsidRPr="007E7407" w:rsidRDefault="00F723A6" w:rsidP="007C7FA5">
      <w:pPr>
        <w:numPr>
          <w:ilvl w:val="0"/>
          <w:numId w:val="3"/>
        </w:numPr>
        <w:spacing w:after="0" w:line="240" w:lineRule="auto"/>
        <w:outlineLvl w:val="0"/>
        <w:rPr>
          <w:b/>
        </w:rPr>
      </w:pPr>
      <w:r w:rsidRPr="007E7407">
        <w:rPr>
          <w:b/>
        </w:rPr>
        <w:t>What are your weaknesses as a writer?</w:t>
      </w:r>
    </w:p>
    <w:p w14:paraId="1D96FB51" w14:textId="77777777" w:rsidR="00F723A6" w:rsidRDefault="00F723A6" w:rsidP="007C7FA5">
      <w:pPr>
        <w:numPr>
          <w:ilvl w:val="1"/>
          <w:numId w:val="3"/>
        </w:numPr>
        <w:spacing w:after="0" w:line="240" w:lineRule="auto"/>
        <w:outlineLvl w:val="0"/>
      </w:pPr>
      <w:r w:rsidRPr="003F3AFF">
        <w:t>Professional image</w:t>
      </w:r>
      <w:r>
        <w:t>:</w:t>
      </w:r>
      <w:r w:rsidRPr="003F3AFF">
        <w:t xml:space="preserve"> I struggle to understand professional image in the business field.</w:t>
      </w:r>
    </w:p>
    <w:p w14:paraId="44340826" w14:textId="77777777" w:rsidR="00F723A6" w:rsidRDefault="00F723A6" w:rsidP="007C7FA5">
      <w:pPr>
        <w:ind w:firstLine="720"/>
        <w:outlineLvl w:val="0"/>
      </w:pPr>
    </w:p>
    <w:p w14:paraId="1B297CB6" w14:textId="77777777" w:rsidR="00F723A6" w:rsidRDefault="00F723A6" w:rsidP="007C7FA5">
      <w:pPr>
        <w:numPr>
          <w:ilvl w:val="0"/>
          <w:numId w:val="3"/>
        </w:numPr>
        <w:spacing w:after="0" w:line="240" w:lineRule="auto"/>
        <w:outlineLvl w:val="0"/>
        <w:rPr>
          <w:b/>
        </w:rPr>
      </w:pPr>
      <w:r w:rsidRPr="007E7407">
        <w:rPr>
          <w:b/>
        </w:rPr>
        <w:t xml:space="preserve">What are you </w:t>
      </w:r>
      <w:r>
        <w:rPr>
          <w:b/>
        </w:rPr>
        <w:t>planning to do</w:t>
      </w:r>
      <w:r>
        <w:rPr>
          <w:b/>
          <w:i/>
        </w:rPr>
        <w:t xml:space="preserve"> </w:t>
      </w:r>
      <w:r w:rsidRPr="007E7407">
        <w:rPr>
          <w:b/>
        </w:rPr>
        <w:t>to address your weaknesses as a writer?</w:t>
      </w:r>
    </w:p>
    <w:p w14:paraId="21A222F8" w14:textId="77777777" w:rsidR="00F723A6" w:rsidRDefault="00F723A6" w:rsidP="007C7FA5">
      <w:pPr>
        <w:numPr>
          <w:ilvl w:val="1"/>
          <w:numId w:val="3"/>
        </w:numPr>
        <w:spacing w:after="0" w:line="240" w:lineRule="auto"/>
        <w:outlineLvl w:val="0"/>
        <w:rPr>
          <w:bCs/>
        </w:rPr>
      </w:pPr>
      <w:r w:rsidRPr="003F3AFF">
        <w:rPr>
          <w:bCs/>
        </w:rPr>
        <w:lastRenderedPageBreak/>
        <w:t>By reading other business writing, I try to mimic their perspectives.</w:t>
      </w:r>
    </w:p>
    <w:p w14:paraId="64243731" w14:textId="77777777" w:rsidR="00F723A6" w:rsidRDefault="00F723A6" w:rsidP="007C7FA5">
      <w:pPr>
        <w:ind w:left="720"/>
        <w:outlineLvl w:val="0"/>
        <w:rPr>
          <w:b/>
        </w:rPr>
      </w:pPr>
    </w:p>
    <w:p w14:paraId="5C664E5B" w14:textId="77777777" w:rsidR="00F723A6" w:rsidRPr="007E7407" w:rsidRDefault="00F723A6" w:rsidP="007C7FA5">
      <w:pPr>
        <w:outlineLvl w:val="0"/>
        <w:rPr>
          <w:b/>
          <w:sz w:val="28"/>
          <w:szCs w:val="28"/>
        </w:rPr>
      </w:pPr>
      <w:r w:rsidRPr="007E7407">
        <w:rPr>
          <w:b/>
          <w:sz w:val="28"/>
          <w:szCs w:val="28"/>
        </w:rPr>
        <w:t xml:space="preserve">Experience </w:t>
      </w:r>
      <w:r>
        <w:rPr>
          <w:b/>
          <w:sz w:val="28"/>
          <w:szCs w:val="28"/>
        </w:rPr>
        <w:t>W</w:t>
      </w:r>
      <w:r w:rsidRPr="007E7407">
        <w:rPr>
          <w:b/>
          <w:sz w:val="28"/>
          <w:szCs w:val="28"/>
        </w:rPr>
        <w:t>orking in Teams</w:t>
      </w:r>
    </w:p>
    <w:p w14:paraId="5BD8E70D" w14:textId="77777777" w:rsidR="00F723A6" w:rsidRDefault="00F723A6" w:rsidP="007C7FA5">
      <w:pPr>
        <w:outlineLvl w:val="0"/>
        <w:rPr>
          <w:b/>
        </w:rPr>
      </w:pPr>
    </w:p>
    <w:p w14:paraId="2B24D071" w14:textId="77777777" w:rsidR="00F723A6" w:rsidRDefault="00F723A6" w:rsidP="007C7FA5">
      <w:pPr>
        <w:outlineLvl w:val="0"/>
        <w:rPr>
          <w:b/>
        </w:rPr>
      </w:pPr>
    </w:p>
    <w:p w14:paraId="3E5D360C" w14:textId="77777777" w:rsidR="00F723A6" w:rsidRDefault="00F723A6" w:rsidP="007C7FA5">
      <w:pPr>
        <w:numPr>
          <w:ilvl w:val="0"/>
          <w:numId w:val="3"/>
        </w:numPr>
        <w:spacing w:after="0" w:line="240" w:lineRule="auto"/>
        <w:outlineLvl w:val="0"/>
        <w:rPr>
          <w:b/>
        </w:rPr>
      </w:pPr>
      <w:r>
        <w:rPr>
          <w:b/>
        </w:rPr>
        <w:t>If you have been on a team that has worked very successfully together, list some of the reasons why you think the group worked so well as a team.</w:t>
      </w:r>
    </w:p>
    <w:p w14:paraId="18EF50A4" w14:textId="77777777" w:rsidR="00F723A6" w:rsidRPr="00256912" w:rsidRDefault="00F723A6" w:rsidP="007C7FA5">
      <w:pPr>
        <w:numPr>
          <w:ilvl w:val="1"/>
          <w:numId w:val="3"/>
        </w:numPr>
        <w:spacing w:after="0" w:line="240" w:lineRule="auto"/>
        <w:outlineLvl w:val="0"/>
        <w:rPr>
          <w:bCs/>
        </w:rPr>
      </w:pPr>
      <w:r w:rsidRPr="00256912">
        <w:rPr>
          <w:bCs/>
        </w:rPr>
        <w:t>I don’t really have successful group work yet.</w:t>
      </w:r>
      <w:r>
        <w:rPr>
          <w:bCs/>
        </w:rPr>
        <w:t xml:space="preserve"> Most of works were around average.</w:t>
      </w:r>
    </w:p>
    <w:p w14:paraId="2FF554BB" w14:textId="77777777" w:rsidR="00F723A6" w:rsidRDefault="00F723A6" w:rsidP="007C7FA5">
      <w:pPr>
        <w:ind w:left="720"/>
        <w:outlineLvl w:val="0"/>
        <w:rPr>
          <w:b/>
        </w:rPr>
      </w:pPr>
      <w:r>
        <w:rPr>
          <w:b/>
        </w:rPr>
        <w:br w:type="page"/>
      </w:r>
    </w:p>
    <w:p w14:paraId="71C069C4" w14:textId="77777777" w:rsidR="00F723A6" w:rsidRDefault="00F723A6" w:rsidP="007C7FA5">
      <w:pPr>
        <w:outlineLvl w:val="0"/>
        <w:rPr>
          <w:b/>
        </w:rPr>
      </w:pPr>
    </w:p>
    <w:p w14:paraId="7DA66A41" w14:textId="77777777" w:rsidR="00F723A6" w:rsidRDefault="00F723A6" w:rsidP="007C7FA5">
      <w:pPr>
        <w:numPr>
          <w:ilvl w:val="0"/>
          <w:numId w:val="3"/>
        </w:numPr>
        <w:spacing w:after="0" w:line="240" w:lineRule="auto"/>
        <w:outlineLvl w:val="0"/>
        <w:rPr>
          <w:b/>
        </w:rPr>
      </w:pPr>
      <w:r>
        <w:rPr>
          <w:b/>
        </w:rPr>
        <w:t>If you have been on a team that has had significant problems and not worked well together, list some of the reasons why you think the group did not work well as a team.</w:t>
      </w:r>
    </w:p>
    <w:p w14:paraId="74472896" w14:textId="77777777" w:rsidR="00F723A6" w:rsidRDefault="00F723A6" w:rsidP="007C7FA5">
      <w:pPr>
        <w:ind w:left="360"/>
        <w:outlineLvl w:val="0"/>
        <w:rPr>
          <w:b/>
        </w:rPr>
      </w:pPr>
    </w:p>
    <w:p w14:paraId="68ECEEC3" w14:textId="77777777" w:rsidR="00F723A6" w:rsidRDefault="00F723A6" w:rsidP="007C7FA5">
      <w:pPr>
        <w:numPr>
          <w:ilvl w:val="1"/>
          <w:numId w:val="3"/>
        </w:numPr>
        <w:spacing w:after="0" w:line="240" w:lineRule="auto"/>
        <w:outlineLvl w:val="0"/>
        <w:rPr>
          <w:bCs/>
        </w:rPr>
      </w:pPr>
      <w:r w:rsidRPr="003F3AFF">
        <w:rPr>
          <w:bCs/>
        </w:rPr>
        <w:t>In BUS 272, on the morning of the presentation, one of our members said, I am sick, and the overall presentation quality was damaged.</w:t>
      </w:r>
    </w:p>
    <w:p w14:paraId="64909ACF" w14:textId="77777777" w:rsidR="00F723A6" w:rsidRPr="004C46BB" w:rsidRDefault="00F723A6" w:rsidP="007C7FA5">
      <w:pPr>
        <w:numPr>
          <w:ilvl w:val="1"/>
          <w:numId w:val="3"/>
        </w:numPr>
        <w:spacing w:after="0" w:line="240" w:lineRule="auto"/>
        <w:outlineLvl w:val="0"/>
        <w:rPr>
          <w:bCs/>
        </w:rPr>
      </w:pPr>
      <w:r w:rsidRPr="004C46BB">
        <w:rPr>
          <w:bCs/>
        </w:rPr>
        <w:t>Even though this type of event is extreme, the lack of understanding of the members could be one of the reasons.</w:t>
      </w:r>
    </w:p>
    <w:p w14:paraId="1A8FED97" w14:textId="77777777" w:rsidR="00F723A6" w:rsidRDefault="00F723A6" w:rsidP="007C7FA5">
      <w:pPr>
        <w:outlineLvl w:val="0"/>
        <w:rPr>
          <w:b/>
        </w:rPr>
      </w:pPr>
    </w:p>
    <w:p w14:paraId="1E9A6D09" w14:textId="77777777" w:rsidR="00F723A6" w:rsidRPr="00883240" w:rsidRDefault="00F723A6" w:rsidP="007C7FA5">
      <w:pPr>
        <w:numPr>
          <w:ilvl w:val="0"/>
          <w:numId w:val="3"/>
        </w:numPr>
        <w:spacing w:after="0" w:line="240" w:lineRule="auto"/>
        <w:outlineLvl w:val="0"/>
        <w:rPr>
          <w:b/>
        </w:rPr>
      </w:pPr>
      <w:bookmarkStart w:id="17" w:name="_Hlk198391034"/>
      <w:r>
        <w:rPr>
          <w:b/>
        </w:rPr>
        <w:t>If you were interviewing to join a project team, what would be three characteristics about you that you would want your prospective team to know about before they made their selection?</w:t>
      </w:r>
    </w:p>
    <w:bookmarkEnd w:id="17"/>
    <w:p w14:paraId="2555A812" w14:textId="77777777" w:rsidR="00F723A6" w:rsidRDefault="00F723A6" w:rsidP="007C7FA5">
      <w:pPr>
        <w:numPr>
          <w:ilvl w:val="1"/>
          <w:numId w:val="3"/>
        </w:numPr>
        <w:spacing w:after="0" w:line="240" w:lineRule="auto"/>
        <w:outlineLvl w:val="0"/>
      </w:pPr>
      <w:r>
        <w:t>Responsibility</w:t>
      </w:r>
    </w:p>
    <w:p w14:paraId="621D7E0C" w14:textId="77777777" w:rsidR="00F723A6" w:rsidRDefault="00F723A6" w:rsidP="007C7FA5">
      <w:pPr>
        <w:numPr>
          <w:ilvl w:val="1"/>
          <w:numId w:val="3"/>
        </w:numPr>
        <w:spacing w:after="0" w:line="240" w:lineRule="auto"/>
        <w:outlineLvl w:val="0"/>
      </w:pPr>
      <w:r>
        <w:t>Open-minded</w:t>
      </w:r>
    </w:p>
    <w:p w14:paraId="20798574" w14:textId="77777777" w:rsidR="00F723A6" w:rsidRPr="004C46BB" w:rsidRDefault="00F723A6" w:rsidP="007C7FA5">
      <w:pPr>
        <w:numPr>
          <w:ilvl w:val="1"/>
          <w:numId w:val="3"/>
        </w:numPr>
        <w:spacing w:after="0" w:line="240" w:lineRule="auto"/>
        <w:outlineLvl w:val="0"/>
      </w:pPr>
      <w:r>
        <w:t>Cooperative</w:t>
      </w:r>
    </w:p>
    <w:p w14:paraId="08DA97DD" w14:textId="7C166FCE" w:rsidR="00F723A6" w:rsidRDefault="00F723A6" w:rsidP="007C7FA5">
      <w:pPr>
        <w:outlineLvl w:val="0"/>
        <w:rPr>
          <w:rFonts w:ascii="Times New Roman" w:hAnsi="Times New Roman" w:cs="Times New Roman"/>
        </w:rPr>
      </w:pPr>
      <w:r>
        <w:rPr>
          <w:rFonts w:ascii="Times New Roman" w:hAnsi="Times New Roman" w:cs="Times New Roman"/>
        </w:rPr>
        <w:br w:type="page"/>
      </w:r>
    </w:p>
    <w:p w14:paraId="3AB6B3E9"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0E20B83B"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184866F5"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2CA28F56"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736190E9"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01011D1B"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22C63BD9"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29F2BFAA"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60AF94D7" w14:textId="77777777" w:rsidR="00F723A6" w:rsidRPr="00181DA7" w:rsidRDefault="00F723A6" w:rsidP="007C7FA5">
      <w:pPr>
        <w:spacing w:line="360" w:lineRule="auto"/>
        <w:jc w:val="center"/>
        <w:outlineLvl w:val="0"/>
        <w:rPr>
          <w:rFonts w:ascii="Times New Roman" w:eastAsia="Times New Roman" w:hAnsi="Times New Roman" w:cs="Times New Roman"/>
          <w:color w:val="000000"/>
          <w:kern w:val="0"/>
          <w14:ligatures w14:val="none"/>
        </w:rPr>
      </w:pPr>
    </w:p>
    <w:p w14:paraId="4AEDE784" w14:textId="77777777" w:rsidR="00F723A6" w:rsidRPr="00181DA7"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r w:rsidRPr="00181DA7">
        <w:rPr>
          <w:rFonts w:ascii="Times New Roman" w:eastAsia="Times New Roman" w:hAnsi="Times New Roman" w:cs="Times New Roman"/>
          <w:b/>
          <w:bCs/>
          <w:color w:val="000000"/>
          <w:kern w:val="0"/>
          <w14:ligatures w14:val="none"/>
        </w:rPr>
        <w:t>Portfolio Exercise #3: Email Case Study Practice</w:t>
      </w:r>
    </w:p>
    <w:p w14:paraId="23D7884C" w14:textId="77777777" w:rsidR="00F723A6" w:rsidRPr="00181DA7" w:rsidRDefault="00F723A6" w:rsidP="007C7FA5">
      <w:pPr>
        <w:spacing w:after="0" w:line="360" w:lineRule="auto"/>
        <w:jc w:val="center"/>
        <w:outlineLvl w:val="0"/>
        <w:rPr>
          <w:rFonts w:ascii="Times New Roman" w:hAnsi="Times New Roman" w:cs="Times New Roman"/>
        </w:rPr>
      </w:pPr>
      <w:r w:rsidRPr="00181DA7">
        <w:rPr>
          <w:rFonts w:ascii="Times New Roman" w:hAnsi="Times New Roman" w:cs="Times New Roman"/>
        </w:rPr>
        <w:t>BUS360W D300: Business Communications</w:t>
      </w:r>
    </w:p>
    <w:p w14:paraId="1E94A12E"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Darren Zhou 301443975</w:t>
      </w:r>
    </w:p>
    <w:p w14:paraId="46F825D2"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David Kwok 301604331</w:t>
      </w:r>
    </w:p>
    <w:p w14:paraId="38CFC766"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xml:space="preserve">Gary </w:t>
      </w:r>
      <w:proofErr w:type="spellStart"/>
      <w:r w:rsidRPr="00181DA7">
        <w:rPr>
          <w:rFonts w:ascii="Times New Roman" w:eastAsia="Times New Roman" w:hAnsi="Times New Roman" w:cs="Times New Roman"/>
          <w:color w:val="000000"/>
          <w:kern w:val="0"/>
          <w14:ligatures w14:val="none"/>
        </w:rPr>
        <w:t>Jauwena</w:t>
      </w:r>
      <w:proofErr w:type="spellEnd"/>
      <w:r w:rsidRPr="00181DA7">
        <w:rPr>
          <w:rFonts w:ascii="Times New Roman" w:eastAsia="Times New Roman" w:hAnsi="Times New Roman" w:cs="Times New Roman"/>
          <w:color w:val="000000"/>
          <w:kern w:val="0"/>
          <w14:ligatures w14:val="none"/>
        </w:rPr>
        <w:t xml:space="preserve"> 301597196</w:t>
      </w:r>
    </w:p>
    <w:p w14:paraId="1621734B"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Hoyong Jung 301416609</w:t>
      </w:r>
    </w:p>
    <w:p w14:paraId="1C50B28E"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proofErr w:type="spellStart"/>
      <w:r w:rsidRPr="00181DA7">
        <w:rPr>
          <w:rFonts w:ascii="Times New Roman" w:eastAsia="Times New Roman" w:hAnsi="Times New Roman" w:cs="Times New Roman"/>
          <w:color w:val="000000"/>
          <w:kern w:val="0"/>
          <w14:ligatures w14:val="none"/>
        </w:rPr>
        <w:t>Kyungbae</w:t>
      </w:r>
      <w:proofErr w:type="spellEnd"/>
      <w:r w:rsidRPr="00181DA7">
        <w:rPr>
          <w:rFonts w:ascii="Times New Roman" w:eastAsia="Times New Roman" w:hAnsi="Times New Roman" w:cs="Times New Roman"/>
          <w:color w:val="000000"/>
          <w:kern w:val="0"/>
          <w14:ligatures w14:val="none"/>
        </w:rPr>
        <w:t xml:space="preserve"> Lee 30143172</w:t>
      </w:r>
    </w:p>
    <w:p w14:paraId="5EDEAECD"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Larry Liu 301551639</w:t>
      </w:r>
    </w:p>
    <w:p w14:paraId="1FE4D7AD" w14:textId="77777777" w:rsidR="00F723A6" w:rsidRPr="00181DA7" w:rsidRDefault="00F723A6" w:rsidP="007C7FA5">
      <w:pPr>
        <w:tabs>
          <w:tab w:val="left" w:pos="3526"/>
        </w:tabs>
        <w:spacing w:after="0" w:line="360" w:lineRule="auto"/>
        <w:jc w:val="center"/>
        <w:outlineLvl w:val="0"/>
        <w:rPr>
          <w:rFonts w:ascii="Times New Roman" w:hAnsi="Times New Roman" w:cs="Times New Roman"/>
        </w:rPr>
      </w:pPr>
      <w:r w:rsidRPr="00181DA7">
        <w:rPr>
          <w:rFonts w:ascii="Times New Roman" w:hAnsi="Times New Roman" w:cs="Times New Roman"/>
        </w:rPr>
        <w:t>Lecturer: Eric Tung</w:t>
      </w:r>
    </w:p>
    <w:p w14:paraId="2932BC39" w14:textId="77777777" w:rsidR="00F723A6" w:rsidRPr="00181DA7" w:rsidRDefault="00F723A6" w:rsidP="007C7FA5">
      <w:pPr>
        <w:tabs>
          <w:tab w:val="left" w:pos="3526"/>
        </w:tabs>
        <w:spacing w:after="0" w:line="360" w:lineRule="auto"/>
        <w:jc w:val="center"/>
        <w:outlineLvl w:val="0"/>
        <w:rPr>
          <w:rFonts w:ascii="Times New Roman" w:hAnsi="Times New Roman" w:cs="Times New Roman"/>
        </w:rPr>
      </w:pPr>
      <w:r w:rsidRPr="00181DA7">
        <w:rPr>
          <w:rFonts w:ascii="Times New Roman" w:hAnsi="Times New Roman" w:cs="Times New Roman"/>
        </w:rPr>
        <w:t>Teaching Assistant: Olivia Niquidet</w:t>
      </w:r>
    </w:p>
    <w:p w14:paraId="1A6BAF46" w14:textId="77777777" w:rsidR="00F723A6" w:rsidRPr="00181DA7" w:rsidRDefault="00F723A6" w:rsidP="007C7FA5">
      <w:pPr>
        <w:tabs>
          <w:tab w:val="left" w:pos="3526"/>
        </w:tabs>
        <w:spacing w:after="0" w:line="360" w:lineRule="auto"/>
        <w:jc w:val="center"/>
        <w:outlineLvl w:val="0"/>
        <w:rPr>
          <w:rFonts w:ascii="Times New Roman" w:hAnsi="Times New Roman" w:cs="Times New Roman"/>
        </w:rPr>
      </w:pPr>
      <w:r w:rsidRPr="00181DA7">
        <w:rPr>
          <w:rFonts w:ascii="Times New Roman" w:hAnsi="Times New Roman" w:cs="Times New Roman"/>
        </w:rPr>
        <w:t xml:space="preserve">June </w:t>
      </w:r>
      <w:r>
        <w:rPr>
          <w:rFonts w:ascii="Times New Roman" w:hAnsi="Times New Roman" w:cs="Times New Roman"/>
        </w:rPr>
        <w:t>12</w:t>
      </w:r>
      <w:r w:rsidRPr="00181DA7">
        <w:rPr>
          <w:rFonts w:ascii="Times New Roman" w:hAnsi="Times New Roman" w:cs="Times New Roman"/>
        </w:rPr>
        <w:t>, 2025</w:t>
      </w:r>
    </w:p>
    <w:p w14:paraId="302FDEBB" w14:textId="77777777" w:rsidR="00F723A6" w:rsidRPr="00181DA7" w:rsidRDefault="00F723A6" w:rsidP="007C7FA5">
      <w:pPr>
        <w:spacing w:after="0" w:line="240" w:lineRule="auto"/>
        <w:outlineLvl w:val="0"/>
        <w:rPr>
          <w:rFonts w:ascii="Times New Roman" w:eastAsia="Times New Roman" w:hAnsi="Times New Roman" w:cs="Times New Roman"/>
          <w:kern w:val="0"/>
          <w14:ligatures w14:val="none"/>
        </w:rPr>
      </w:pPr>
    </w:p>
    <w:p w14:paraId="37807EA8" w14:textId="77777777" w:rsidR="00F723A6" w:rsidRPr="00514C4C" w:rsidRDefault="00F723A6" w:rsidP="007C7FA5">
      <w:pPr>
        <w:jc w:val="center"/>
        <w:outlineLvl w:val="0"/>
        <w:rPr>
          <w:rFonts w:ascii="Times New Roman" w:hAnsi="Times New Roman" w:cs="Times New Roman"/>
        </w:rPr>
      </w:pPr>
    </w:p>
    <w:p w14:paraId="5787BAE3"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0D1977BA"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2512C535"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5C24434A"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76366132"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1F3BA9E9"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4EF214F4"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381AAF28"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72BE5530"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lastRenderedPageBreak/>
        <w:t>To: Barbara.Powell@PR.ca</w:t>
      </w:r>
    </w:p>
    <w:p w14:paraId="0AD71378"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From: Mike.Ross@PR.ca</w:t>
      </w:r>
    </w:p>
    <w:p w14:paraId="78128DD3"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Date: June 11, 2025</w:t>
      </w:r>
    </w:p>
    <w:p w14:paraId="7AD7D06F"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xml:space="preserve">Subject: Complaint by </w:t>
      </w:r>
      <w:proofErr w:type="spellStart"/>
      <w:r w:rsidRPr="00181DA7">
        <w:rPr>
          <w:rFonts w:ascii="Times New Roman" w:eastAsia="Times New Roman" w:hAnsi="Times New Roman" w:cs="Times New Roman"/>
          <w:color w:val="000000"/>
          <w:kern w:val="0"/>
          <w14:ligatures w14:val="none"/>
        </w:rPr>
        <w:t>Kritikal</w:t>
      </w:r>
      <w:proofErr w:type="spellEnd"/>
      <w:r w:rsidRPr="00181DA7">
        <w:rPr>
          <w:rFonts w:ascii="Times New Roman" w:eastAsia="Times New Roman" w:hAnsi="Times New Roman" w:cs="Times New Roman"/>
          <w:color w:val="000000"/>
          <w:kern w:val="0"/>
          <w14:ligatures w14:val="none"/>
        </w:rPr>
        <w:t xml:space="preserve"> Software</w:t>
      </w:r>
    </w:p>
    <w:p w14:paraId="44642B09"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p>
    <w:p w14:paraId="51D3C3B9"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Hi Barbara,</w:t>
      </w:r>
    </w:p>
    <w:p w14:paraId="440866AD"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xml:space="preserve">A serious client complaint was escalated to me by Carole Sakhrani of </w:t>
      </w:r>
      <w:proofErr w:type="spellStart"/>
      <w:r w:rsidRPr="00181DA7">
        <w:rPr>
          <w:rFonts w:ascii="Times New Roman" w:eastAsia="Times New Roman" w:hAnsi="Times New Roman" w:cs="Times New Roman"/>
          <w:color w:val="000000"/>
          <w:kern w:val="0"/>
          <w14:ligatures w14:val="none"/>
        </w:rPr>
        <w:t>Kritikal</w:t>
      </w:r>
      <w:proofErr w:type="spellEnd"/>
      <w:r w:rsidRPr="00181DA7">
        <w:rPr>
          <w:rFonts w:ascii="Times New Roman" w:eastAsia="Times New Roman" w:hAnsi="Times New Roman" w:cs="Times New Roman"/>
          <w:color w:val="000000"/>
          <w:kern w:val="0"/>
          <w14:ligatures w14:val="none"/>
        </w:rPr>
        <w:t xml:space="preserve"> Software regarding a company party hosted at our </w:t>
      </w:r>
      <w:proofErr w:type="spellStart"/>
      <w:r w:rsidRPr="00181DA7">
        <w:rPr>
          <w:rFonts w:ascii="Times New Roman" w:eastAsia="Times New Roman" w:hAnsi="Times New Roman" w:cs="Times New Roman"/>
          <w:color w:val="000000"/>
          <w:kern w:val="0"/>
          <w14:ligatures w14:val="none"/>
        </w:rPr>
        <w:t>WestCoast</w:t>
      </w:r>
      <w:proofErr w:type="spellEnd"/>
      <w:r w:rsidRPr="00181DA7">
        <w:rPr>
          <w:rFonts w:ascii="Times New Roman" w:eastAsia="Times New Roman" w:hAnsi="Times New Roman" w:cs="Times New Roman"/>
          <w:color w:val="000000"/>
          <w:kern w:val="0"/>
          <w14:ligatures w14:val="none"/>
        </w:rPr>
        <w:t xml:space="preserve"> View Vancouver location on June 6, 2025. Currently, Carole is requesting an explanation and a full refund.</w:t>
      </w:r>
    </w:p>
    <w:p w14:paraId="1157C5DB"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The event was charged at a rate of $200 per person for exactly 200 attendees; however, the following issues arose:</w:t>
      </w:r>
    </w:p>
    <w:p w14:paraId="6F4E0F37" w14:textId="77777777" w:rsidR="00F723A6" w:rsidRPr="00181DA7" w:rsidRDefault="00F723A6" w:rsidP="007C7FA5">
      <w:pPr>
        <w:spacing w:line="240" w:lineRule="auto"/>
        <w:ind w:firstLine="720"/>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1. The buffet ran out of food before all 150 guests were served.</w:t>
      </w:r>
    </w:p>
    <w:p w14:paraId="20AA94B6" w14:textId="77777777" w:rsidR="00F723A6" w:rsidRPr="00181DA7" w:rsidRDefault="00F723A6" w:rsidP="007C7FA5">
      <w:pPr>
        <w:spacing w:before="240" w:after="240" w:line="240" w:lineRule="auto"/>
        <w:ind w:left="360" w:firstLine="360"/>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2. The hotel staff were disorganized and unable to address guests’ concerns effectively.</w:t>
      </w:r>
    </w:p>
    <w:p w14:paraId="4B17DAF7" w14:textId="77777777" w:rsidR="00F723A6" w:rsidRPr="00181DA7" w:rsidRDefault="00F723A6" w:rsidP="007C7FA5">
      <w:pPr>
        <w:spacing w:before="240" w:after="240"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Further review revealed that an unusually high number of staff trainees were on duty and that the company’s booking procedures were not properly followed, resulting in capacity being prepared for only 150 guests.</w:t>
      </w:r>
    </w:p>
    <w:p w14:paraId="6D380F31" w14:textId="77777777" w:rsidR="00F723A6" w:rsidRPr="00BD36FD" w:rsidRDefault="00F723A6" w:rsidP="007C7FA5">
      <w:pPr>
        <w:spacing w:before="240" w:after="240" w:line="240" w:lineRule="auto"/>
        <w:outlineLvl w:val="0"/>
        <w:rPr>
          <w:rFonts w:ascii="Times New Roman" w:eastAsia="Times New Roman" w:hAnsi="Times New Roman" w:cs="Times New Roman"/>
          <w:kern w:val="0"/>
          <w14:ligatures w14:val="none"/>
        </w:rPr>
      </w:pPr>
      <w:r w:rsidRPr="00BD36FD">
        <w:rPr>
          <w:rFonts w:ascii="Times New Roman" w:eastAsia="Times New Roman" w:hAnsi="Times New Roman" w:cs="Times New Roman"/>
          <w:color w:val="000000"/>
          <w:kern w:val="0"/>
          <w14:ligatures w14:val="none"/>
        </w:rPr>
        <w:t xml:space="preserve">Given our long-standing business relationship with </w:t>
      </w:r>
      <w:proofErr w:type="spellStart"/>
      <w:r w:rsidRPr="00BD36FD">
        <w:rPr>
          <w:rFonts w:ascii="Times New Roman" w:eastAsia="Times New Roman" w:hAnsi="Times New Roman" w:cs="Times New Roman"/>
          <w:color w:val="000000"/>
          <w:kern w:val="0"/>
          <w14:ligatures w14:val="none"/>
        </w:rPr>
        <w:t>Kritikal</w:t>
      </w:r>
      <w:proofErr w:type="spellEnd"/>
      <w:r w:rsidRPr="00BD36FD">
        <w:rPr>
          <w:rFonts w:ascii="Times New Roman" w:eastAsia="Times New Roman" w:hAnsi="Times New Roman" w:cs="Times New Roman"/>
          <w:color w:val="000000"/>
          <w:kern w:val="0"/>
          <w14:ligatures w14:val="none"/>
        </w:rPr>
        <w:t xml:space="preserve"> Software, I plan to issue an apology, acknowledge the error, and offer a full refund in recognition of our service failure. Additionally, I intend to offer a 15% discount on their next event as a gesture of goodwill. I also plan to revise internal procedures by implementing a new system to ensure employees properly document event planning communications and by establishing a backup staffing team to handle unforeseen events, further safeguarding our reputation.</w:t>
      </w:r>
    </w:p>
    <w:p w14:paraId="1AABC65C" w14:textId="77777777" w:rsidR="00F723A6" w:rsidRPr="00181DA7" w:rsidRDefault="00F723A6" w:rsidP="007C7FA5">
      <w:pPr>
        <w:spacing w:before="240" w:after="240"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I will keep you posted on Carole’s response. Meanwhile, please let me know if you have any concerns or feedback.</w:t>
      </w:r>
    </w:p>
    <w:p w14:paraId="4AE57F21"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Best regards,</w:t>
      </w:r>
    </w:p>
    <w:p w14:paraId="614AE84F"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Mike</w:t>
      </w:r>
    </w:p>
    <w:p w14:paraId="11BEF7F1"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w:t>
      </w:r>
    </w:p>
    <w:p w14:paraId="663A98D6"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Mike Ross</w:t>
      </w:r>
    </w:p>
    <w:p w14:paraId="71064419"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General Manager</w:t>
      </w:r>
    </w:p>
    <w:p w14:paraId="186F64AD"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Premier Resorts</w:t>
      </w:r>
    </w:p>
    <w:p w14:paraId="0476026A"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Direct: (604) 996-</w:t>
      </w:r>
      <w:r>
        <w:rPr>
          <w:rFonts w:ascii="Times New Roman" w:eastAsia="Times New Roman" w:hAnsi="Times New Roman" w:cs="Times New Roman"/>
          <w:color w:val="000000"/>
          <w:kern w:val="0"/>
          <w14:ligatures w14:val="none"/>
        </w:rPr>
        <w:t>8989</w:t>
      </w:r>
    </w:p>
    <w:p w14:paraId="3E474D83" w14:textId="77777777" w:rsidR="00F723A6" w:rsidRPr="00AA62FC"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Email: Mike.Ross@PR.</w:t>
      </w:r>
      <w:r>
        <w:rPr>
          <w:rFonts w:ascii="Times New Roman" w:eastAsia="Times New Roman" w:hAnsi="Times New Roman" w:cs="Times New Roman"/>
          <w:color w:val="000000"/>
          <w:kern w:val="0"/>
          <w14:ligatures w14:val="none"/>
        </w:rPr>
        <w:t>ca</w:t>
      </w:r>
    </w:p>
    <w:p w14:paraId="03CC1D83" w14:textId="50756C7C" w:rsidR="00F723A6" w:rsidRDefault="00F723A6" w:rsidP="007C7FA5">
      <w:pPr>
        <w:outlineLvl w:val="0"/>
        <w:rPr>
          <w:rFonts w:ascii="Times New Roman" w:hAnsi="Times New Roman" w:cs="Times New Roman"/>
        </w:rPr>
      </w:pPr>
      <w:r>
        <w:rPr>
          <w:rFonts w:ascii="Times New Roman" w:hAnsi="Times New Roman" w:cs="Times New Roman"/>
        </w:rPr>
        <w:br w:type="page"/>
      </w:r>
    </w:p>
    <w:p w14:paraId="159796ED"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7385BFD6"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6D1D685B"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1C394F64"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5DA76B32"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7AC83C05"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6EB38A5E"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78D03068" w14:textId="77777777" w:rsidR="00F723A6" w:rsidRDefault="00F723A6" w:rsidP="007C7FA5">
      <w:pPr>
        <w:spacing w:line="240" w:lineRule="auto"/>
        <w:jc w:val="center"/>
        <w:outlineLvl w:val="0"/>
        <w:rPr>
          <w:rFonts w:ascii="Times New Roman" w:eastAsia="Times New Roman" w:hAnsi="Times New Roman" w:cs="Times New Roman"/>
          <w:color w:val="000000"/>
          <w:kern w:val="0"/>
          <w14:ligatures w14:val="none"/>
        </w:rPr>
      </w:pPr>
    </w:p>
    <w:p w14:paraId="65DDF426" w14:textId="77777777" w:rsidR="00F723A6" w:rsidRPr="00181DA7" w:rsidRDefault="00F723A6" w:rsidP="007C7FA5">
      <w:pPr>
        <w:spacing w:line="360" w:lineRule="auto"/>
        <w:jc w:val="center"/>
        <w:outlineLvl w:val="0"/>
        <w:rPr>
          <w:rFonts w:ascii="Times New Roman" w:eastAsia="Times New Roman" w:hAnsi="Times New Roman" w:cs="Times New Roman"/>
          <w:color w:val="000000"/>
          <w:kern w:val="0"/>
          <w14:ligatures w14:val="none"/>
        </w:rPr>
      </w:pPr>
    </w:p>
    <w:p w14:paraId="0EEC4514" w14:textId="77777777" w:rsidR="00F723A6" w:rsidRPr="00181DA7"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r w:rsidRPr="00181DA7">
        <w:rPr>
          <w:rFonts w:ascii="Times New Roman" w:eastAsia="Times New Roman" w:hAnsi="Times New Roman" w:cs="Times New Roman"/>
          <w:b/>
          <w:bCs/>
          <w:color w:val="000000"/>
          <w:kern w:val="0"/>
          <w14:ligatures w14:val="none"/>
        </w:rPr>
        <w:t>Portfolio Exercise #3: Email Case Study Practice</w:t>
      </w:r>
    </w:p>
    <w:p w14:paraId="1922B9A1" w14:textId="77777777" w:rsidR="00F723A6" w:rsidRPr="00181DA7" w:rsidRDefault="00F723A6" w:rsidP="007C7FA5">
      <w:pPr>
        <w:spacing w:after="0" w:line="360" w:lineRule="auto"/>
        <w:jc w:val="center"/>
        <w:outlineLvl w:val="0"/>
        <w:rPr>
          <w:rFonts w:ascii="Times New Roman" w:hAnsi="Times New Roman" w:cs="Times New Roman"/>
        </w:rPr>
      </w:pPr>
      <w:r w:rsidRPr="00181DA7">
        <w:rPr>
          <w:rFonts w:ascii="Times New Roman" w:hAnsi="Times New Roman" w:cs="Times New Roman"/>
        </w:rPr>
        <w:t>BUS360W D300: Business Communications</w:t>
      </w:r>
    </w:p>
    <w:p w14:paraId="64381327"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Darren Zhou 301443975</w:t>
      </w:r>
    </w:p>
    <w:p w14:paraId="5643ABD0"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David Kwok 301604331</w:t>
      </w:r>
    </w:p>
    <w:p w14:paraId="7D2332EF"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xml:space="preserve">Gary </w:t>
      </w:r>
      <w:proofErr w:type="spellStart"/>
      <w:r w:rsidRPr="00181DA7">
        <w:rPr>
          <w:rFonts w:ascii="Times New Roman" w:eastAsia="Times New Roman" w:hAnsi="Times New Roman" w:cs="Times New Roman"/>
          <w:color w:val="000000"/>
          <w:kern w:val="0"/>
          <w14:ligatures w14:val="none"/>
        </w:rPr>
        <w:t>Jauwena</w:t>
      </w:r>
      <w:proofErr w:type="spellEnd"/>
      <w:r w:rsidRPr="00181DA7">
        <w:rPr>
          <w:rFonts w:ascii="Times New Roman" w:eastAsia="Times New Roman" w:hAnsi="Times New Roman" w:cs="Times New Roman"/>
          <w:color w:val="000000"/>
          <w:kern w:val="0"/>
          <w14:ligatures w14:val="none"/>
        </w:rPr>
        <w:t xml:space="preserve"> 301597196</w:t>
      </w:r>
    </w:p>
    <w:p w14:paraId="4A65FC00"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Hoyong Jung 301416609</w:t>
      </w:r>
    </w:p>
    <w:p w14:paraId="45816B89"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proofErr w:type="spellStart"/>
      <w:r w:rsidRPr="00181DA7">
        <w:rPr>
          <w:rFonts w:ascii="Times New Roman" w:eastAsia="Times New Roman" w:hAnsi="Times New Roman" w:cs="Times New Roman"/>
          <w:color w:val="000000"/>
          <w:kern w:val="0"/>
          <w14:ligatures w14:val="none"/>
        </w:rPr>
        <w:t>Kyungbae</w:t>
      </w:r>
      <w:proofErr w:type="spellEnd"/>
      <w:r w:rsidRPr="00181DA7">
        <w:rPr>
          <w:rFonts w:ascii="Times New Roman" w:eastAsia="Times New Roman" w:hAnsi="Times New Roman" w:cs="Times New Roman"/>
          <w:color w:val="000000"/>
          <w:kern w:val="0"/>
          <w14:ligatures w14:val="none"/>
        </w:rPr>
        <w:t xml:space="preserve"> Lee 30143172</w:t>
      </w:r>
    </w:p>
    <w:p w14:paraId="110730F4"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Larry Liu 301551639</w:t>
      </w:r>
    </w:p>
    <w:p w14:paraId="5BEDAD5F" w14:textId="77777777" w:rsidR="00F723A6" w:rsidRPr="00181DA7" w:rsidRDefault="00F723A6" w:rsidP="007C7FA5">
      <w:pPr>
        <w:tabs>
          <w:tab w:val="left" w:pos="3526"/>
        </w:tabs>
        <w:spacing w:after="0" w:line="360" w:lineRule="auto"/>
        <w:jc w:val="center"/>
        <w:outlineLvl w:val="0"/>
        <w:rPr>
          <w:rFonts w:ascii="Times New Roman" w:hAnsi="Times New Roman" w:cs="Times New Roman"/>
        </w:rPr>
      </w:pPr>
      <w:r w:rsidRPr="00181DA7">
        <w:rPr>
          <w:rFonts w:ascii="Times New Roman" w:hAnsi="Times New Roman" w:cs="Times New Roman"/>
        </w:rPr>
        <w:t>Lecturer: Eric Tung</w:t>
      </w:r>
    </w:p>
    <w:p w14:paraId="48210036" w14:textId="77777777" w:rsidR="00F723A6" w:rsidRPr="00181DA7" w:rsidRDefault="00F723A6" w:rsidP="007C7FA5">
      <w:pPr>
        <w:tabs>
          <w:tab w:val="left" w:pos="3526"/>
        </w:tabs>
        <w:spacing w:after="0" w:line="360" w:lineRule="auto"/>
        <w:jc w:val="center"/>
        <w:outlineLvl w:val="0"/>
        <w:rPr>
          <w:rFonts w:ascii="Times New Roman" w:hAnsi="Times New Roman" w:cs="Times New Roman"/>
        </w:rPr>
      </w:pPr>
      <w:r w:rsidRPr="00181DA7">
        <w:rPr>
          <w:rFonts w:ascii="Times New Roman" w:hAnsi="Times New Roman" w:cs="Times New Roman"/>
        </w:rPr>
        <w:t>Teaching Assistant: Olivia Niquidet</w:t>
      </w:r>
    </w:p>
    <w:p w14:paraId="3511E445" w14:textId="77777777" w:rsidR="00F723A6" w:rsidRPr="00181DA7" w:rsidRDefault="00F723A6" w:rsidP="007C7FA5">
      <w:pPr>
        <w:tabs>
          <w:tab w:val="left" w:pos="3526"/>
        </w:tabs>
        <w:spacing w:after="0" w:line="360" w:lineRule="auto"/>
        <w:jc w:val="center"/>
        <w:outlineLvl w:val="0"/>
        <w:rPr>
          <w:rFonts w:ascii="Times New Roman" w:hAnsi="Times New Roman" w:cs="Times New Roman"/>
        </w:rPr>
      </w:pPr>
      <w:r w:rsidRPr="00181DA7">
        <w:rPr>
          <w:rFonts w:ascii="Times New Roman" w:hAnsi="Times New Roman" w:cs="Times New Roman"/>
        </w:rPr>
        <w:t xml:space="preserve">June </w:t>
      </w:r>
      <w:r>
        <w:rPr>
          <w:rFonts w:ascii="Times New Roman" w:hAnsi="Times New Roman" w:cs="Times New Roman"/>
        </w:rPr>
        <w:t>12</w:t>
      </w:r>
      <w:r w:rsidRPr="00181DA7">
        <w:rPr>
          <w:rFonts w:ascii="Times New Roman" w:hAnsi="Times New Roman" w:cs="Times New Roman"/>
        </w:rPr>
        <w:t>, 2025</w:t>
      </w:r>
    </w:p>
    <w:p w14:paraId="0A6EFDF1" w14:textId="77777777" w:rsidR="00F723A6" w:rsidRPr="00181DA7" w:rsidRDefault="00F723A6" w:rsidP="007C7FA5">
      <w:pPr>
        <w:spacing w:after="0" w:line="240" w:lineRule="auto"/>
        <w:outlineLvl w:val="0"/>
        <w:rPr>
          <w:rFonts w:ascii="Times New Roman" w:eastAsia="Times New Roman" w:hAnsi="Times New Roman" w:cs="Times New Roman"/>
          <w:kern w:val="0"/>
          <w14:ligatures w14:val="none"/>
        </w:rPr>
      </w:pPr>
    </w:p>
    <w:p w14:paraId="5F10B5FB" w14:textId="77777777" w:rsidR="00F723A6" w:rsidRPr="00514C4C" w:rsidRDefault="00F723A6" w:rsidP="007C7FA5">
      <w:pPr>
        <w:jc w:val="center"/>
        <w:outlineLvl w:val="0"/>
        <w:rPr>
          <w:rFonts w:ascii="Times New Roman" w:hAnsi="Times New Roman" w:cs="Times New Roman"/>
        </w:rPr>
      </w:pPr>
    </w:p>
    <w:p w14:paraId="1F223733"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7EAC7145"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38826ACA"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7E47917C"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1AA5348A"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4EDD5A97"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1CE91F23"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365C31BF" w14:textId="77777777" w:rsidR="00F723A6" w:rsidRDefault="00F723A6" w:rsidP="007C7FA5">
      <w:pPr>
        <w:spacing w:line="240" w:lineRule="auto"/>
        <w:outlineLvl w:val="0"/>
        <w:rPr>
          <w:rFonts w:ascii="Times New Roman" w:eastAsia="Times New Roman" w:hAnsi="Times New Roman" w:cs="Times New Roman"/>
          <w:color w:val="000000"/>
          <w:kern w:val="0"/>
          <w14:ligatures w14:val="none"/>
        </w:rPr>
      </w:pPr>
    </w:p>
    <w:p w14:paraId="09ED306D"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lastRenderedPageBreak/>
        <w:t>To: Barbara.Powell@PR.ca</w:t>
      </w:r>
    </w:p>
    <w:p w14:paraId="6B677660"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From: Mike.Ross@PR.ca</w:t>
      </w:r>
    </w:p>
    <w:p w14:paraId="7B35243A"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Date: June 11, 2025</w:t>
      </w:r>
    </w:p>
    <w:p w14:paraId="40BBBFBA"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xml:space="preserve">Subject: Complaint by </w:t>
      </w:r>
      <w:proofErr w:type="spellStart"/>
      <w:r w:rsidRPr="00181DA7">
        <w:rPr>
          <w:rFonts w:ascii="Times New Roman" w:eastAsia="Times New Roman" w:hAnsi="Times New Roman" w:cs="Times New Roman"/>
          <w:color w:val="000000"/>
          <w:kern w:val="0"/>
          <w14:ligatures w14:val="none"/>
        </w:rPr>
        <w:t>Kritikal</w:t>
      </w:r>
      <w:proofErr w:type="spellEnd"/>
      <w:r w:rsidRPr="00181DA7">
        <w:rPr>
          <w:rFonts w:ascii="Times New Roman" w:eastAsia="Times New Roman" w:hAnsi="Times New Roman" w:cs="Times New Roman"/>
          <w:color w:val="000000"/>
          <w:kern w:val="0"/>
          <w14:ligatures w14:val="none"/>
        </w:rPr>
        <w:t xml:space="preserve"> Software</w:t>
      </w:r>
      <w:commentRangeStart w:id="18"/>
      <w:commentRangeEnd w:id="18"/>
      <w:r>
        <w:commentReference w:id="18"/>
      </w:r>
    </w:p>
    <w:p w14:paraId="7DB729BE"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p>
    <w:p w14:paraId="76C962CB"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commentRangeStart w:id="19"/>
      <w:r w:rsidRPr="00181DA7">
        <w:rPr>
          <w:rFonts w:ascii="Times New Roman" w:eastAsia="Times New Roman" w:hAnsi="Times New Roman" w:cs="Times New Roman"/>
          <w:color w:val="000000"/>
          <w:kern w:val="0"/>
          <w14:ligatures w14:val="none"/>
        </w:rPr>
        <w:t xml:space="preserve">Hi </w:t>
      </w:r>
      <w:commentRangeEnd w:id="19"/>
      <w:r>
        <w:commentReference w:id="19"/>
      </w:r>
      <w:r w:rsidRPr="00181DA7">
        <w:rPr>
          <w:rFonts w:ascii="Times New Roman" w:eastAsia="Times New Roman" w:hAnsi="Times New Roman" w:cs="Times New Roman"/>
          <w:color w:val="000000"/>
          <w:kern w:val="0"/>
          <w14:ligatures w14:val="none"/>
        </w:rPr>
        <w:t>Barbara,</w:t>
      </w:r>
    </w:p>
    <w:p w14:paraId="26E000DB"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commentRangeStart w:id="20"/>
      <w:r w:rsidRPr="00181DA7">
        <w:rPr>
          <w:rFonts w:ascii="Times New Roman" w:eastAsia="Times New Roman" w:hAnsi="Times New Roman" w:cs="Times New Roman"/>
          <w:color w:val="000000"/>
          <w:kern w:val="0"/>
          <w14:ligatures w14:val="none"/>
        </w:rPr>
        <w:t xml:space="preserve">A serious client complaint was </w:t>
      </w:r>
      <w:commentRangeStart w:id="21"/>
      <w:r w:rsidRPr="00181DA7">
        <w:rPr>
          <w:rFonts w:ascii="Times New Roman" w:eastAsia="Times New Roman" w:hAnsi="Times New Roman" w:cs="Times New Roman"/>
          <w:color w:val="000000"/>
          <w:kern w:val="0"/>
          <w14:ligatures w14:val="none"/>
        </w:rPr>
        <w:t xml:space="preserve">escalated </w:t>
      </w:r>
      <w:commentRangeEnd w:id="21"/>
      <w:r>
        <w:commentReference w:id="21"/>
      </w:r>
      <w:r w:rsidRPr="00181DA7">
        <w:rPr>
          <w:rFonts w:ascii="Times New Roman" w:eastAsia="Times New Roman" w:hAnsi="Times New Roman" w:cs="Times New Roman"/>
          <w:color w:val="000000"/>
          <w:kern w:val="0"/>
          <w14:ligatures w14:val="none"/>
        </w:rPr>
        <w:t xml:space="preserve">to me </w:t>
      </w:r>
      <w:commentRangeEnd w:id="20"/>
      <w:r>
        <w:commentReference w:id="20"/>
      </w:r>
      <w:r w:rsidRPr="00181DA7">
        <w:rPr>
          <w:rFonts w:ascii="Times New Roman" w:eastAsia="Times New Roman" w:hAnsi="Times New Roman" w:cs="Times New Roman"/>
          <w:color w:val="000000"/>
          <w:kern w:val="0"/>
          <w14:ligatures w14:val="none"/>
        </w:rPr>
        <w:t xml:space="preserve">by </w:t>
      </w:r>
      <w:commentRangeStart w:id="22"/>
      <w:r w:rsidRPr="00181DA7">
        <w:rPr>
          <w:rFonts w:ascii="Times New Roman" w:eastAsia="Times New Roman" w:hAnsi="Times New Roman" w:cs="Times New Roman"/>
          <w:color w:val="000000"/>
          <w:kern w:val="0"/>
          <w14:ligatures w14:val="none"/>
        </w:rPr>
        <w:t xml:space="preserve">Carole </w:t>
      </w:r>
      <w:commentRangeEnd w:id="22"/>
      <w:r>
        <w:commentReference w:id="22"/>
      </w:r>
      <w:r w:rsidRPr="00181DA7">
        <w:rPr>
          <w:rFonts w:ascii="Times New Roman" w:eastAsia="Times New Roman" w:hAnsi="Times New Roman" w:cs="Times New Roman"/>
          <w:color w:val="000000"/>
          <w:kern w:val="0"/>
          <w14:ligatures w14:val="none"/>
        </w:rPr>
        <w:t xml:space="preserve">Sakhrani of </w:t>
      </w:r>
      <w:proofErr w:type="spellStart"/>
      <w:r w:rsidRPr="00181DA7">
        <w:rPr>
          <w:rFonts w:ascii="Times New Roman" w:eastAsia="Times New Roman" w:hAnsi="Times New Roman" w:cs="Times New Roman"/>
          <w:color w:val="000000"/>
          <w:kern w:val="0"/>
          <w14:ligatures w14:val="none"/>
        </w:rPr>
        <w:t>Kritikal</w:t>
      </w:r>
      <w:proofErr w:type="spellEnd"/>
      <w:r w:rsidRPr="00181DA7">
        <w:rPr>
          <w:rFonts w:ascii="Times New Roman" w:eastAsia="Times New Roman" w:hAnsi="Times New Roman" w:cs="Times New Roman"/>
          <w:color w:val="000000"/>
          <w:kern w:val="0"/>
          <w14:ligatures w14:val="none"/>
        </w:rPr>
        <w:t xml:space="preserve"> Software regarding a company party hosted at our </w:t>
      </w:r>
      <w:proofErr w:type="spellStart"/>
      <w:r w:rsidRPr="00181DA7">
        <w:rPr>
          <w:rFonts w:ascii="Times New Roman" w:eastAsia="Times New Roman" w:hAnsi="Times New Roman" w:cs="Times New Roman"/>
          <w:color w:val="000000"/>
          <w:kern w:val="0"/>
          <w14:ligatures w14:val="none"/>
        </w:rPr>
        <w:t>WestCoast</w:t>
      </w:r>
      <w:proofErr w:type="spellEnd"/>
      <w:r w:rsidRPr="00181DA7">
        <w:rPr>
          <w:rFonts w:ascii="Times New Roman" w:eastAsia="Times New Roman" w:hAnsi="Times New Roman" w:cs="Times New Roman"/>
          <w:color w:val="000000"/>
          <w:kern w:val="0"/>
          <w14:ligatures w14:val="none"/>
        </w:rPr>
        <w:t xml:space="preserve"> View Vancouver location on June 6, 2025. Currently, Carole is requesting an explanation and a full </w:t>
      </w:r>
      <w:commentRangeStart w:id="23"/>
      <w:r w:rsidRPr="00181DA7">
        <w:rPr>
          <w:rFonts w:ascii="Times New Roman" w:eastAsia="Times New Roman" w:hAnsi="Times New Roman" w:cs="Times New Roman"/>
          <w:color w:val="000000"/>
          <w:kern w:val="0"/>
          <w14:ligatures w14:val="none"/>
        </w:rPr>
        <w:t>refund</w:t>
      </w:r>
      <w:commentRangeEnd w:id="23"/>
      <w:r>
        <w:commentReference w:id="23"/>
      </w:r>
      <w:r w:rsidRPr="00181DA7">
        <w:rPr>
          <w:rFonts w:ascii="Times New Roman" w:eastAsia="Times New Roman" w:hAnsi="Times New Roman" w:cs="Times New Roman"/>
          <w:color w:val="000000"/>
          <w:kern w:val="0"/>
          <w14:ligatures w14:val="none"/>
        </w:rPr>
        <w:t>.</w:t>
      </w:r>
    </w:p>
    <w:p w14:paraId="7A8D95D1"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commentRangeStart w:id="24"/>
      <w:commentRangeStart w:id="25"/>
      <w:r w:rsidRPr="00181DA7">
        <w:rPr>
          <w:rFonts w:ascii="Times New Roman" w:eastAsia="Times New Roman" w:hAnsi="Times New Roman" w:cs="Times New Roman"/>
          <w:color w:val="000000"/>
          <w:kern w:val="0"/>
          <w14:ligatures w14:val="none"/>
        </w:rPr>
        <w:t>The event was charged at a rate of $200 per person for exactly 200 attendees; however, the following issues arose:</w:t>
      </w:r>
      <w:commentRangeEnd w:id="24"/>
      <w:r>
        <w:commentReference w:id="24"/>
      </w:r>
    </w:p>
    <w:p w14:paraId="24B95EF9" w14:textId="77777777" w:rsidR="00F723A6" w:rsidRPr="00181DA7" w:rsidRDefault="00F723A6" w:rsidP="007C7FA5">
      <w:pPr>
        <w:spacing w:line="240" w:lineRule="auto"/>
        <w:ind w:firstLine="720"/>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1. The buffet ran out of food before all 150 guests were served.</w:t>
      </w:r>
    </w:p>
    <w:p w14:paraId="767D4D72" w14:textId="77777777" w:rsidR="00F723A6" w:rsidRPr="00181DA7" w:rsidRDefault="00F723A6" w:rsidP="007C7FA5">
      <w:pPr>
        <w:spacing w:before="240" w:after="240" w:line="240" w:lineRule="auto"/>
        <w:ind w:left="360" w:firstLine="360"/>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2. The hotel staff were disorganized and unable to address guests’ concerns effectively.</w:t>
      </w:r>
    </w:p>
    <w:p w14:paraId="40110A32" w14:textId="77777777" w:rsidR="00F723A6" w:rsidRPr="00181DA7" w:rsidRDefault="00F723A6" w:rsidP="007C7FA5">
      <w:pPr>
        <w:spacing w:before="240" w:after="240"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xml:space="preserve">Further review revealed that an unusually high number of staff </w:t>
      </w:r>
      <w:commentRangeStart w:id="26"/>
      <w:commentRangeStart w:id="27"/>
      <w:r w:rsidRPr="00181DA7">
        <w:rPr>
          <w:rFonts w:ascii="Times New Roman" w:eastAsia="Times New Roman" w:hAnsi="Times New Roman" w:cs="Times New Roman"/>
          <w:color w:val="000000"/>
          <w:kern w:val="0"/>
          <w14:ligatures w14:val="none"/>
        </w:rPr>
        <w:t xml:space="preserve">trainees </w:t>
      </w:r>
      <w:commentRangeEnd w:id="26"/>
      <w:r>
        <w:commentReference w:id="26"/>
      </w:r>
      <w:commentRangeEnd w:id="27"/>
      <w:r>
        <w:commentReference w:id="27"/>
      </w:r>
      <w:r w:rsidRPr="00181DA7">
        <w:rPr>
          <w:rFonts w:ascii="Times New Roman" w:eastAsia="Times New Roman" w:hAnsi="Times New Roman" w:cs="Times New Roman"/>
          <w:color w:val="000000"/>
          <w:kern w:val="0"/>
          <w14:ligatures w14:val="none"/>
        </w:rPr>
        <w:t>were on duty and that the company’s</w:t>
      </w:r>
      <w:commentRangeStart w:id="28"/>
      <w:r w:rsidRPr="00181DA7">
        <w:rPr>
          <w:rFonts w:ascii="Times New Roman" w:eastAsia="Times New Roman" w:hAnsi="Times New Roman" w:cs="Times New Roman"/>
          <w:color w:val="000000"/>
          <w:kern w:val="0"/>
          <w14:ligatures w14:val="none"/>
        </w:rPr>
        <w:t xml:space="preserve"> booking procedures were not properly followed,</w:t>
      </w:r>
      <w:commentRangeEnd w:id="28"/>
      <w:r>
        <w:commentReference w:id="28"/>
      </w:r>
      <w:r w:rsidRPr="00181DA7">
        <w:rPr>
          <w:rFonts w:ascii="Times New Roman" w:eastAsia="Times New Roman" w:hAnsi="Times New Roman" w:cs="Times New Roman"/>
          <w:color w:val="000000"/>
          <w:kern w:val="0"/>
          <w14:ligatures w14:val="none"/>
        </w:rPr>
        <w:t xml:space="preserve"> resulting in capacity being prepared for only 150 guests.</w:t>
      </w:r>
      <w:commentRangeEnd w:id="25"/>
      <w:r>
        <w:commentReference w:id="25"/>
      </w:r>
    </w:p>
    <w:p w14:paraId="68C0FCB3" w14:textId="77777777" w:rsidR="00F723A6" w:rsidRPr="00BD36FD" w:rsidRDefault="00F723A6" w:rsidP="007C7FA5">
      <w:pPr>
        <w:spacing w:before="240" w:after="240" w:line="240" w:lineRule="auto"/>
        <w:outlineLvl w:val="0"/>
        <w:rPr>
          <w:rFonts w:ascii="Times New Roman" w:eastAsia="Times New Roman" w:hAnsi="Times New Roman" w:cs="Times New Roman"/>
          <w:kern w:val="0"/>
          <w14:ligatures w14:val="none"/>
        </w:rPr>
      </w:pPr>
      <w:r w:rsidRPr="00BD36FD">
        <w:rPr>
          <w:rFonts w:ascii="Times New Roman" w:eastAsia="Times New Roman" w:hAnsi="Times New Roman" w:cs="Times New Roman"/>
          <w:color w:val="000000"/>
          <w:kern w:val="0"/>
          <w14:ligatures w14:val="none"/>
        </w:rPr>
        <w:t xml:space="preserve">Given our long-standing business relationship with </w:t>
      </w:r>
      <w:proofErr w:type="spellStart"/>
      <w:r w:rsidRPr="00BD36FD">
        <w:rPr>
          <w:rFonts w:ascii="Times New Roman" w:eastAsia="Times New Roman" w:hAnsi="Times New Roman" w:cs="Times New Roman"/>
          <w:color w:val="000000"/>
          <w:kern w:val="0"/>
          <w14:ligatures w14:val="none"/>
        </w:rPr>
        <w:t>Kritikal</w:t>
      </w:r>
      <w:proofErr w:type="spellEnd"/>
      <w:r w:rsidRPr="00BD36FD">
        <w:rPr>
          <w:rFonts w:ascii="Times New Roman" w:eastAsia="Times New Roman" w:hAnsi="Times New Roman" w:cs="Times New Roman"/>
          <w:color w:val="000000"/>
          <w:kern w:val="0"/>
          <w14:ligatures w14:val="none"/>
        </w:rPr>
        <w:t xml:space="preserve"> Software, </w:t>
      </w:r>
      <w:commentRangeStart w:id="29"/>
      <w:r w:rsidRPr="00BD36FD">
        <w:rPr>
          <w:rFonts w:ascii="Times New Roman" w:eastAsia="Times New Roman" w:hAnsi="Times New Roman" w:cs="Times New Roman"/>
          <w:color w:val="000000"/>
          <w:kern w:val="0"/>
          <w14:ligatures w14:val="none"/>
        </w:rPr>
        <w:t>I plan to issue an apology, acknowledge the error</w:t>
      </w:r>
      <w:commentRangeEnd w:id="29"/>
      <w:r>
        <w:commentReference w:id="29"/>
      </w:r>
      <w:r w:rsidRPr="00BD36FD">
        <w:rPr>
          <w:rFonts w:ascii="Times New Roman" w:eastAsia="Times New Roman" w:hAnsi="Times New Roman" w:cs="Times New Roman"/>
          <w:color w:val="000000"/>
          <w:kern w:val="0"/>
          <w14:ligatures w14:val="none"/>
        </w:rPr>
        <w:t xml:space="preserve">, and offer a full refund in recognition of our service failure. Additionally, </w:t>
      </w:r>
      <w:commentRangeStart w:id="30"/>
      <w:r w:rsidRPr="00BD36FD">
        <w:rPr>
          <w:rFonts w:ascii="Times New Roman" w:eastAsia="Times New Roman" w:hAnsi="Times New Roman" w:cs="Times New Roman"/>
          <w:color w:val="000000"/>
          <w:kern w:val="0"/>
          <w14:ligatures w14:val="none"/>
        </w:rPr>
        <w:t>I intend to</w:t>
      </w:r>
      <w:commentRangeEnd w:id="30"/>
      <w:r>
        <w:commentReference w:id="30"/>
      </w:r>
      <w:r w:rsidRPr="00BD36FD">
        <w:rPr>
          <w:rFonts w:ascii="Times New Roman" w:eastAsia="Times New Roman" w:hAnsi="Times New Roman" w:cs="Times New Roman"/>
          <w:color w:val="000000"/>
          <w:kern w:val="0"/>
          <w14:ligatures w14:val="none"/>
        </w:rPr>
        <w:t xml:space="preserve"> offer a 15% discount on their next event as a gesture of goodwill. I also plan to revise internal procedures by implementing</w:t>
      </w:r>
      <w:commentRangeStart w:id="31"/>
      <w:r w:rsidRPr="00BD36FD">
        <w:rPr>
          <w:rFonts w:ascii="Times New Roman" w:eastAsia="Times New Roman" w:hAnsi="Times New Roman" w:cs="Times New Roman"/>
          <w:color w:val="000000"/>
          <w:kern w:val="0"/>
          <w14:ligatures w14:val="none"/>
        </w:rPr>
        <w:t xml:space="preserve"> a new system</w:t>
      </w:r>
      <w:commentRangeEnd w:id="31"/>
      <w:r>
        <w:commentReference w:id="31"/>
      </w:r>
      <w:r w:rsidRPr="00BD36FD">
        <w:rPr>
          <w:rFonts w:ascii="Times New Roman" w:eastAsia="Times New Roman" w:hAnsi="Times New Roman" w:cs="Times New Roman"/>
          <w:color w:val="000000"/>
          <w:kern w:val="0"/>
          <w14:ligatures w14:val="none"/>
        </w:rPr>
        <w:t xml:space="preserve"> to ensure employees properly document event planning communications and </w:t>
      </w:r>
      <w:commentRangeStart w:id="32"/>
      <w:r w:rsidRPr="00BD36FD">
        <w:rPr>
          <w:rFonts w:ascii="Times New Roman" w:eastAsia="Times New Roman" w:hAnsi="Times New Roman" w:cs="Times New Roman"/>
          <w:color w:val="000000"/>
          <w:kern w:val="0"/>
          <w14:ligatures w14:val="none"/>
        </w:rPr>
        <w:t>by establishing a backup staffing team to handle unforeseen events, further safeguarding our reputation.</w:t>
      </w:r>
      <w:commentRangeEnd w:id="32"/>
      <w:r>
        <w:commentReference w:id="32"/>
      </w:r>
    </w:p>
    <w:p w14:paraId="4EAB4561" w14:textId="77777777" w:rsidR="00F723A6" w:rsidRPr="00181DA7" w:rsidRDefault="00F723A6" w:rsidP="007C7FA5">
      <w:pPr>
        <w:spacing w:before="240" w:after="240"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xml:space="preserve">I will keep you posted on Carole’s response. </w:t>
      </w:r>
      <w:commentRangeStart w:id="33"/>
      <w:r w:rsidRPr="00181DA7">
        <w:rPr>
          <w:rFonts w:ascii="Times New Roman" w:eastAsia="Times New Roman" w:hAnsi="Times New Roman" w:cs="Times New Roman"/>
          <w:color w:val="000000"/>
          <w:kern w:val="0"/>
          <w14:ligatures w14:val="none"/>
        </w:rPr>
        <w:t>Meanwhile, please let me know if you have any concerns or feedback.</w:t>
      </w:r>
      <w:commentRangeEnd w:id="33"/>
      <w:r>
        <w:commentReference w:id="33"/>
      </w:r>
    </w:p>
    <w:p w14:paraId="1B9178BA"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Best regards,</w:t>
      </w:r>
    </w:p>
    <w:p w14:paraId="36D12CEC"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Mike</w:t>
      </w:r>
    </w:p>
    <w:p w14:paraId="11B519CD"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w:t>
      </w:r>
    </w:p>
    <w:p w14:paraId="6BAB8C8F"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Mike Ross</w:t>
      </w:r>
    </w:p>
    <w:p w14:paraId="2F3C47E8"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General Manager</w:t>
      </w:r>
    </w:p>
    <w:p w14:paraId="369F4FCC"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Premier Resorts</w:t>
      </w:r>
    </w:p>
    <w:p w14:paraId="18C507A6" w14:textId="77777777" w:rsidR="00F723A6" w:rsidRPr="00181DA7"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Direct: (604) 996-</w:t>
      </w:r>
      <w:r>
        <w:rPr>
          <w:rFonts w:ascii="Times New Roman" w:eastAsia="Times New Roman" w:hAnsi="Times New Roman" w:cs="Times New Roman"/>
          <w:color w:val="000000"/>
          <w:kern w:val="0"/>
          <w14:ligatures w14:val="none"/>
        </w:rPr>
        <w:t>8989</w:t>
      </w:r>
    </w:p>
    <w:p w14:paraId="59C32A2B" w14:textId="77777777" w:rsidR="00F723A6" w:rsidRPr="00AA62FC" w:rsidRDefault="00F723A6" w:rsidP="007C7FA5">
      <w:pPr>
        <w:spacing w:line="240" w:lineRule="auto"/>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Email: Mike.Ross@PR.</w:t>
      </w:r>
      <w:r>
        <w:rPr>
          <w:rFonts w:ascii="Times New Roman" w:eastAsia="Times New Roman" w:hAnsi="Times New Roman" w:cs="Times New Roman"/>
          <w:color w:val="000000"/>
          <w:kern w:val="0"/>
          <w14:ligatures w14:val="none"/>
        </w:rPr>
        <w:t>ca</w:t>
      </w:r>
    </w:p>
    <w:p w14:paraId="43CFBF57" w14:textId="5598F932" w:rsidR="00F723A6" w:rsidRDefault="00F723A6" w:rsidP="007C7FA5">
      <w:pPr>
        <w:outlineLvl w:val="0"/>
        <w:rPr>
          <w:rFonts w:ascii="Times New Roman" w:hAnsi="Times New Roman" w:cs="Times New Roman"/>
        </w:rPr>
      </w:pPr>
      <w:r>
        <w:rPr>
          <w:rFonts w:ascii="Times New Roman" w:hAnsi="Times New Roman" w:cs="Times New Roman"/>
        </w:rPr>
        <w:br w:type="page"/>
      </w:r>
    </w:p>
    <w:p w14:paraId="4888D4EC"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445D49CF"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49E56F81"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01F37186"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7356C3FE"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62A9EED2"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2C3BCF53"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0D8D5F40"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038BC14B"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2382FFB6" w14:textId="77777777" w:rsidR="00F723A6"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p>
    <w:p w14:paraId="7398BC0F" w14:textId="77777777" w:rsidR="00F723A6" w:rsidRPr="00181DA7" w:rsidRDefault="00F723A6" w:rsidP="007C7FA5">
      <w:pPr>
        <w:spacing w:after="0" w:line="360" w:lineRule="auto"/>
        <w:jc w:val="center"/>
        <w:outlineLvl w:val="0"/>
        <w:rPr>
          <w:rFonts w:ascii="Times New Roman" w:eastAsia="Times New Roman" w:hAnsi="Times New Roman" w:cs="Times New Roman"/>
          <w:b/>
          <w:bCs/>
          <w:color w:val="000000"/>
          <w:kern w:val="0"/>
          <w14:ligatures w14:val="none"/>
        </w:rPr>
      </w:pPr>
      <w:r w:rsidRPr="00181DA7">
        <w:rPr>
          <w:rFonts w:ascii="Times New Roman" w:eastAsia="Times New Roman" w:hAnsi="Times New Roman" w:cs="Times New Roman"/>
          <w:b/>
          <w:bCs/>
          <w:color w:val="000000"/>
          <w:kern w:val="0"/>
          <w14:ligatures w14:val="none"/>
        </w:rPr>
        <w:t>Portfolio Exercise #3: Email Case Study Practice</w:t>
      </w:r>
      <w:r>
        <w:rPr>
          <w:rFonts w:ascii="Times New Roman" w:eastAsia="Times New Roman" w:hAnsi="Times New Roman" w:cs="Times New Roman"/>
          <w:b/>
          <w:bCs/>
          <w:color w:val="000000"/>
          <w:kern w:val="0"/>
          <w14:ligatures w14:val="none"/>
        </w:rPr>
        <w:t xml:space="preserve"> - Revision</w:t>
      </w:r>
    </w:p>
    <w:p w14:paraId="45738E93" w14:textId="77777777" w:rsidR="00F723A6" w:rsidRPr="00181DA7" w:rsidRDefault="00F723A6" w:rsidP="007C7FA5">
      <w:pPr>
        <w:spacing w:after="0" w:line="360" w:lineRule="auto"/>
        <w:jc w:val="center"/>
        <w:outlineLvl w:val="0"/>
        <w:rPr>
          <w:rFonts w:ascii="Times New Roman" w:hAnsi="Times New Roman" w:cs="Times New Roman"/>
        </w:rPr>
      </w:pPr>
      <w:r w:rsidRPr="00181DA7">
        <w:rPr>
          <w:rFonts w:ascii="Times New Roman" w:hAnsi="Times New Roman" w:cs="Times New Roman"/>
        </w:rPr>
        <w:t>BUS360W D300: Business Communications</w:t>
      </w:r>
    </w:p>
    <w:p w14:paraId="7D31724B"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Darren Zhou 301443975</w:t>
      </w:r>
    </w:p>
    <w:p w14:paraId="6CFA9FBA"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David Kwok 301604331</w:t>
      </w:r>
    </w:p>
    <w:p w14:paraId="65CEA5C5"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 xml:space="preserve">Gary </w:t>
      </w:r>
      <w:proofErr w:type="spellStart"/>
      <w:r w:rsidRPr="00181DA7">
        <w:rPr>
          <w:rFonts w:ascii="Times New Roman" w:eastAsia="Times New Roman" w:hAnsi="Times New Roman" w:cs="Times New Roman"/>
          <w:color w:val="000000"/>
          <w:kern w:val="0"/>
          <w14:ligatures w14:val="none"/>
        </w:rPr>
        <w:t>Jauwena</w:t>
      </w:r>
      <w:proofErr w:type="spellEnd"/>
      <w:r w:rsidRPr="00181DA7">
        <w:rPr>
          <w:rFonts w:ascii="Times New Roman" w:eastAsia="Times New Roman" w:hAnsi="Times New Roman" w:cs="Times New Roman"/>
          <w:color w:val="000000"/>
          <w:kern w:val="0"/>
          <w14:ligatures w14:val="none"/>
        </w:rPr>
        <w:t xml:space="preserve"> 301597196</w:t>
      </w:r>
    </w:p>
    <w:p w14:paraId="43BA5281"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Hoyong Jung 301416609</w:t>
      </w:r>
    </w:p>
    <w:p w14:paraId="5DFBF3D5"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proofErr w:type="spellStart"/>
      <w:r w:rsidRPr="00181DA7">
        <w:rPr>
          <w:rFonts w:ascii="Times New Roman" w:eastAsia="Times New Roman" w:hAnsi="Times New Roman" w:cs="Times New Roman"/>
          <w:color w:val="000000"/>
          <w:kern w:val="0"/>
          <w14:ligatures w14:val="none"/>
        </w:rPr>
        <w:t>Kyungbae</w:t>
      </w:r>
      <w:proofErr w:type="spellEnd"/>
      <w:r w:rsidRPr="00181DA7">
        <w:rPr>
          <w:rFonts w:ascii="Times New Roman" w:eastAsia="Times New Roman" w:hAnsi="Times New Roman" w:cs="Times New Roman"/>
          <w:color w:val="000000"/>
          <w:kern w:val="0"/>
          <w14:ligatures w14:val="none"/>
        </w:rPr>
        <w:t xml:space="preserve"> Lee 30143172</w:t>
      </w:r>
    </w:p>
    <w:p w14:paraId="25C60B78" w14:textId="77777777" w:rsidR="00F723A6" w:rsidRPr="00181DA7" w:rsidRDefault="00F723A6" w:rsidP="007C7FA5">
      <w:pPr>
        <w:spacing w:after="0" w:line="360" w:lineRule="auto"/>
        <w:jc w:val="center"/>
        <w:outlineLvl w:val="0"/>
        <w:rPr>
          <w:rFonts w:ascii="Times New Roman" w:eastAsia="Times New Roman" w:hAnsi="Times New Roman" w:cs="Times New Roman"/>
          <w:kern w:val="0"/>
          <w14:ligatures w14:val="none"/>
        </w:rPr>
      </w:pPr>
      <w:r w:rsidRPr="00181DA7">
        <w:rPr>
          <w:rFonts w:ascii="Times New Roman" w:eastAsia="Times New Roman" w:hAnsi="Times New Roman" w:cs="Times New Roman"/>
          <w:color w:val="000000"/>
          <w:kern w:val="0"/>
          <w14:ligatures w14:val="none"/>
        </w:rPr>
        <w:t>Larry Liu 301551639</w:t>
      </w:r>
    </w:p>
    <w:p w14:paraId="39B2D34F" w14:textId="77777777" w:rsidR="00F723A6" w:rsidRPr="00181DA7" w:rsidRDefault="00F723A6" w:rsidP="007C7FA5">
      <w:pPr>
        <w:tabs>
          <w:tab w:val="left" w:pos="3526"/>
        </w:tabs>
        <w:spacing w:after="0" w:line="360" w:lineRule="auto"/>
        <w:jc w:val="center"/>
        <w:outlineLvl w:val="0"/>
        <w:rPr>
          <w:rFonts w:ascii="Times New Roman" w:hAnsi="Times New Roman" w:cs="Times New Roman"/>
        </w:rPr>
      </w:pPr>
      <w:r w:rsidRPr="00181DA7">
        <w:rPr>
          <w:rFonts w:ascii="Times New Roman" w:hAnsi="Times New Roman" w:cs="Times New Roman"/>
        </w:rPr>
        <w:t>Lecturer: Eric Tung</w:t>
      </w:r>
    </w:p>
    <w:p w14:paraId="1C6159F0" w14:textId="77777777" w:rsidR="00F723A6" w:rsidRPr="00181DA7" w:rsidRDefault="00F723A6" w:rsidP="007C7FA5">
      <w:pPr>
        <w:tabs>
          <w:tab w:val="left" w:pos="3526"/>
        </w:tabs>
        <w:spacing w:after="0" w:line="360" w:lineRule="auto"/>
        <w:jc w:val="center"/>
        <w:outlineLvl w:val="0"/>
        <w:rPr>
          <w:rFonts w:ascii="Times New Roman" w:hAnsi="Times New Roman" w:cs="Times New Roman"/>
        </w:rPr>
      </w:pPr>
      <w:r w:rsidRPr="00181DA7">
        <w:rPr>
          <w:rFonts w:ascii="Times New Roman" w:hAnsi="Times New Roman" w:cs="Times New Roman"/>
        </w:rPr>
        <w:t>Teaching Assistant: Olivia Niquidet</w:t>
      </w:r>
    </w:p>
    <w:p w14:paraId="5DC416AA" w14:textId="77777777" w:rsidR="00F723A6" w:rsidRDefault="00F723A6" w:rsidP="007C7FA5">
      <w:pPr>
        <w:tabs>
          <w:tab w:val="left" w:pos="3526"/>
          <w:tab w:val="center" w:pos="4680"/>
          <w:tab w:val="left" w:pos="5858"/>
        </w:tabs>
        <w:spacing w:after="0" w:line="360" w:lineRule="auto"/>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t>July 10</w:t>
      </w:r>
      <w:r w:rsidRPr="00181DA7">
        <w:rPr>
          <w:rFonts w:ascii="Times New Roman" w:hAnsi="Times New Roman" w:cs="Times New Roman"/>
        </w:rPr>
        <w:t>, 2025</w:t>
      </w:r>
      <w:r>
        <w:rPr>
          <w:rFonts w:ascii="Times New Roman" w:hAnsi="Times New Roman" w:cs="Times New Roman"/>
        </w:rPr>
        <w:tab/>
      </w:r>
    </w:p>
    <w:p w14:paraId="46A666BA" w14:textId="77777777" w:rsidR="00F723A6" w:rsidRPr="001F5761" w:rsidRDefault="00F723A6" w:rsidP="007C7FA5">
      <w:pPr>
        <w:outlineLvl w:val="0"/>
        <w:rPr>
          <w:rFonts w:ascii="Times New Roman" w:hAnsi="Times New Roman" w:cs="Times New Roman"/>
        </w:rPr>
      </w:pPr>
      <w:r>
        <w:rPr>
          <w:rFonts w:ascii="Times New Roman" w:hAnsi="Times New Roman" w:cs="Times New Roman"/>
        </w:rPr>
        <w:br w:type="page"/>
      </w:r>
    </w:p>
    <w:p w14:paraId="78BFC7C8"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lastRenderedPageBreak/>
        <w:t xml:space="preserve">To: </w:t>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sidRPr="00521721">
        <w:rPr>
          <w:rFonts w:ascii="Times New Roman" w:eastAsia="Times New Roman" w:hAnsi="Times New Roman" w:cs="Times New Roman"/>
          <w:color w:val="000000" w:themeColor="text1"/>
          <w:kern w:val="0"/>
          <w14:ligatures w14:val="none"/>
        </w:rPr>
        <w:t>Barbara.Powell@PR.</w:t>
      </w:r>
      <w:r w:rsidRPr="00A63484">
        <w:rPr>
          <w:rFonts w:ascii="Times New Roman" w:eastAsia="Times New Roman" w:hAnsi="Times New Roman" w:cs="Times New Roman"/>
          <w:color w:val="000000" w:themeColor="text1"/>
          <w:kern w:val="0"/>
          <w14:ligatures w14:val="none"/>
        </w:rPr>
        <w:t>c</w:t>
      </w:r>
      <w:r w:rsidRPr="00521721">
        <w:rPr>
          <w:rFonts w:ascii="Times New Roman" w:eastAsia="Times New Roman" w:hAnsi="Times New Roman" w:cs="Times New Roman"/>
          <w:color w:val="000000" w:themeColor="text1"/>
          <w:kern w:val="0"/>
          <w14:ligatures w14:val="none"/>
        </w:rPr>
        <w:t>a</w:t>
      </w:r>
    </w:p>
    <w:p w14:paraId="7060382B"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3657B4D8"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 xml:space="preserve">From: </w:t>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r>
      <w:r w:rsidRPr="00521721">
        <w:rPr>
          <w:rFonts w:ascii="Times New Roman" w:eastAsia="Times New Roman" w:hAnsi="Times New Roman" w:cs="Times New Roman"/>
          <w:color w:val="000000" w:themeColor="text1"/>
          <w:kern w:val="0"/>
          <w14:ligatures w14:val="none"/>
        </w:rPr>
        <w:t>Mike.Ross@PR.ca</w:t>
      </w:r>
    </w:p>
    <w:p w14:paraId="5DC1999C"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672ED906"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 xml:space="preserve">Date: </w:t>
      </w:r>
      <w:r>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ab/>
        <w:t>June 11</w:t>
      </w:r>
      <w:r w:rsidRPr="00521721">
        <w:rPr>
          <w:rFonts w:ascii="Times New Roman" w:eastAsia="Times New Roman" w:hAnsi="Times New Roman" w:cs="Times New Roman"/>
          <w:color w:val="000000"/>
          <w:kern w:val="0"/>
          <w14:ligatures w14:val="none"/>
        </w:rPr>
        <w:t>, 2025</w:t>
      </w:r>
    </w:p>
    <w:p w14:paraId="0B48B5D7"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7F74B9D7"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 xml:space="preserve">Subject: </w:t>
      </w:r>
      <w:r>
        <w:rPr>
          <w:rFonts w:ascii="Times New Roman" w:eastAsia="Times New Roman" w:hAnsi="Times New Roman" w:cs="Times New Roman"/>
          <w:color w:val="000000"/>
          <w:kern w:val="0"/>
          <w14:ligatures w14:val="none"/>
        </w:rPr>
        <w:tab/>
        <w:t xml:space="preserve">Response to </w:t>
      </w:r>
      <w:r w:rsidRPr="00521721">
        <w:rPr>
          <w:rFonts w:ascii="Times New Roman" w:eastAsia="Times New Roman" w:hAnsi="Times New Roman" w:cs="Times New Roman"/>
          <w:color w:val="000000"/>
          <w:kern w:val="0"/>
          <w14:ligatures w14:val="none"/>
        </w:rPr>
        <w:t xml:space="preserve">Complaint by </w:t>
      </w:r>
      <w:proofErr w:type="spellStart"/>
      <w:r w:rsidRPr="00521721">
        <w:rPr>
          <w:rFonts w:ascii="Times New Roman" w:eastAsia="Times New Roman" w:hAnsi="Times New Roman" w:cs="Times New Roman"/>
          <w:color w:val="000000"/>
          <w:kern w:val="0"/>
          <w14:ligatures w14:val="none"/>
        </w:rPr>
        <w:t>Kritikal</w:t>
      </w:r>
      <w:proofErr w:type="spellEnd"/>
      <w:r w:rsidRPr="00521721">
        <w:rPr>
          <w:rFonts w:ascii="Times New Roman" w:eastAsia="Times New Roman" w:hAnsi="Times New Roman" w:cs="Times New Roman"/>
          <w:color w:val="000000"/>
          <w:kern w:val="0"/>
          <w14:ligatures w14:val="none"/>
        </w:rPr>
        <w:t xml:space="preserve"> Software</w:t>
      </w:r>
    </w:p>
    <w:p w14:paraId="3C0A6AE9"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 </w:t>
      </w:r>
    </w:p>
    <w:p w14:paraId="76B44595"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7CDE5644"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Hello Barbara,</w:t>
      </w:r>
    </w:p>
    <w:p w14:paraId="78A0798B"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3F63B9AA" w14:textId="77777777" w:rsidR="00F723A6" w:rsidRPr="00A1437D" w:rsidRDefault="00F723A6" w:rsidP="007C7FA5">
      <w:pPr>
        <w:spacing w:after="0" w:line="240" w:lineRule="auto"/>
        <w:outlineLvl w:val="0"/>
        <w:rPr>
          <w:rFonts w:ascii="Times New Roman" w:hAnsi="Times New Roman" w:cs="Times New Roman"/>
        </w:rPr>
      </w:pPr>
      <w:r w:rsidRPr="00A1437D">
        <w:rPr>
          <w:rFonts w:ascii="Times New Roman" w:hAnsi="Times New Roman" w:cs="Times New Roman"/>
        </w:rPr>
        <w:t xml:space="preserve">Carole Sakhrani, CEO of </w:t>
      </w:r>
      <w:proofErr w:type="spellStart"/>
      <w:r w:rsidRPr="00A1437D">
        <w:rPr>
          <w:rFonts w:ascii="Times New Roman" w:hAnsi="Times New Roman" w:cs="Times New Roman"/>
        </w:rPr>
        <w:t>Kritikal</w:t>
      </w:r>
      <w:proofErr w:type="spellEnd"/>
      <w:r w:rsidRPr="00A1437D">
        <w:rPr>
          <w:rFonts w:ascii="Times New Roman" w:hAnsi="Times New Roman" w:cs="Times New Roman"/>
        </w:rPr>
        <w:t xml:space="preserve"> Software, </w:t>
      </w:r>
      <w:r>
        <w:rPr>
          <w:rFonts w:ascii="Times New Roman" w:hAnsi="Times New Roman" w:cs="Times New Roman"/>
        </w:rPr>
        <w:t>filed</w:t>
      </w:r>
      <w:r w:rsidRPr="00A1437D">
        <w:rPr>
          <w:rFonts w:ascii="Times New Roman" w:hAnsi="Times New Roman" w:cs="Times New Roman"/>
        </w:rPr>
        <w:t xml:space="preserve"> a complaint regarding a company party held at our </w:t>
      </w:r>
      <w:proofErr w:type="spellStart"/>
      <w:r w:rsidRPr="00A1437D">
        <w:rPr>
          <w:rFonts w:ascii="Times New Roman" w:hAnsi="Times New Roman" w:cs="Times New Roman"/>
        </w:rPr>
        <w:t>WestCoast</w:t>
      </w:r>
      <w:proofErr w:type="spellEnd"/>
      <w:r w:rsidRPr="00A1437D">
        <w:rPr>
          <w:rFonts w:ascii="Times New Roman" w:hAnsi="Times New Roman" w:cs="Times New Roman"/>
        </w:rPr>
        <w:t xml:space="preserve"> View Vancouver location on June 6, 2025. She is currently requesting an explanation, along with a full refund, due to concerns about a lack of professionalism and organization</w:t>
      </w:r>
      <w:r>
        <w:rPr>
          <w:rFonts w:ascii="Times New Roman" w:hAnsi="Times New Roman" w:cs="Times New Roman"/>
        </w:rPr>
        <w:t xml:space="preserve"> of the event</w:t>
      </w:r>
      <w:r w:rsidRPr="00A1437D">
        <w:rPr>
          <w:rFonts w:ascii="Times New Roman" w:hAnsi="Times New Roman" w:cs="Times New Roman"/>
        </w:rPr>
        <w:t>.</w:t>
      </w:r>
    </w:p>
    <w:p w14:paraId="6FD68572"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13CA6CB0" w14:textId="77777777" w:rsidR="00F723A6" w:rsidRPr="00A1437D" w:rsidRDefault="00F723A6" w:rsidP="007C7FA5">
      <w:pPr>
        <w:spacing w:after="0" w:line="240" w:lineRule="auto"/>
        <w:outlineLvl w:val="0"/>
        <w:rPr>
          <w:rFonts w:ascii="Times New Roman" w:hAnsi="Times New Roman" w:cs="Times New Roman"/>
        </w:rPr>
      </w:pPr>
      <w:r w:rsidRPr="00A1437D">
        <w:rPr>
          <w:rFonts w:ascii="Times New Roman" w:hAnsi="Times New Roman" w:cs="Times New Roman"/>
        </w:rPr>
        <w:t xml:space="preserve">The event was billed at a rate of $200 per person for 200 attendees, resulting in a total cost of $40,000. However, the buffet ran out of food before all guests were served, and the hotel staff appeared disorganized and were unable to effectively address guests’ concerns. </w:t>
      </w:r>
    </w:p>
    <w:p w14:paraId="57B86298"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57AB4612" w14:textId="77777777" w:rsidR="00F723A6" w:rsidRPr="00A1437D" w:rsidRDefault="00F723A6" w:rsidP="007C7FA5">
      <w:pPr>
        <w:spacing w:after="0" w:line="240" w:lineRule="auto"/>
        <w:outlineLvl w:val="0"/>
        <w:rPr>
          <w:rFonts w:ascii="Times New Roman" w:hAnsi="Times New Roman" w:cs="Times New Roman"/>
        </w:rPr>
      </w:pPr>
      <w:bookmarkStart w:id="34" w:name="OLE_LINK1"/>
      <w:r w:rsidRPr="00A1437D">
        <w:rPr>
          <w:rFonts w:ascii="Times New Roman" w:hAnsi="Times New Roman" w:cs="Times New Roman"/>
        </w:rPr>
        <w:t xml:space="preserve">Further review revealed that a high number of staff trainees were on duty due to several regular staff members calling in sick. Management </w:t>
      </w:r>
      <w:r>
        <w:rPr>
          <w:rFonts w:ascii="Times New Roman" w:hAnsi="Times New Roman" w:cs="Times New Roman"/>
        </w:rPr>
        <w:t xml:space="preserve">attempted </w:t>
      </w:r>
      <w:r w:rsidRPr="00A1437D">
        <w:rPr>
          <w:rFonts w:ascii="Times New Roman" w:hAnsi="Times New Roman" w:cs="Times New Roman"/>
        </w:rPr>
        <w:t>to bring in additional unscheduled staff to assist</w:t>
      </w:r>
      <w:r>
        <w:rPr>
          <w:rFonts w:ascii="Times New Roman" w:hAnsi="Times New Roman" w:cs="Times New Roman"/>
        </w:rPr>
        <w:t xml:space="preserve"> but these efforts were unsuccessful</w:t>
      </w:r>
      <w:r w:rsidRPr="00A1437D">
        <w:rPr>
          <w:rFonts w:ascii="Times New Roman" w:hAnsi="Times New Roman" w:cs="Times New Roman"/>
        </w:rPr>
        <w:t>. It was also determined that the company’s booking procedures were not properly followed</w:t>
      </w:r>
      <w:r>
        <w:rPr>
          <w:rFonts w:ascii="Times New Roman" w:hAnsi="Times New Roman" w:cs="Times New Roman"/>
        </w:rPr>
        <w:t>, and communication was conducted verbally by phone only</w:t>
      </w:r>
      <w:r w:rsidRPr="00A1437D">
        <w:rPr>
          <w:rFonts w:ascii="Times New Roman" w:hAnsi="Times New Roman" w:cs="Times New Roman"/>
        </w:rPr>
        <w:t>, resulting in preparations being made for only 150 guests.</w:t>
      </w:r>
    </w:p>
    <w:bookmarkEnd w:id="34"/>
    <w:p w14:paraId="60AC0D1C"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437FCC94" w14:textId="77777777" w:rsidR="00F723A6" w:rsidRPr="00A1437D" w:rsidRDefault="00F723A6" w:rsidP="007C7FA5">
      <w:pPr>
        <w:spacing w:after="0" w:line="240" w:lineRule="auto"/>
        <w:outlineLvl w:val="0"/>
        <w:rPr>
          <w:rFonts w:ascii="Times New Roman" w:hAnsi="Times New Roman" w:cs="Times New Roman"/>
        </w:rPr>
      </w:pPr>
      <w:r w:rsidRPr="00A1437D">
        <w:rPr>
          <w:rFonts w:ascii="Times New Roman" w:hAnsi="Times New Roman" w:cs="Times New Roman"/>
        </w:rPr>
        <w:t xml:space="preserve">Given our long-standing business relationship with </w:t>
      </w:r>
      <w:proofErr w:type="spellStart"/>
      <w:r w:rsidRPr="00A1437D">
        <w:rPr>
          <w:rFonts w:ascii="Times New Roman" w:hAnsi="Times New Roman" w:cs="Times New Roman"/>
        </w:rPr>
        <w:t>Kritikal</w:t>
      </w:r>
      <w:proofErr w:type="spellEnd"/>
      <w:r w:rsidRPr="00A1437D">
        <w:rPr>
          <w:rFonts w:ascii="Times New Roman" w:hAnsi="Times New Roman" w:cs="Times New Roman"/>
        </w:rPr>
        <w:t xml:space="preserve"> Software, I </w:t>
      </w:r>
      <w:r>
        <w:rPr>
          <w:rFonts w:ascii="Times New Roman" w:hAnsi="Times New Roman" w:cs="Times New Roman"/>
        </w:rPr>
        <w:t>will</w:t>
      </w:r>
      <w:r w:rsidRPr="00A1437D">
        <w:rPr>
          <w:rFonts w:ascii="Times New Roman" w:hAnsi="Times New Roman" w:cs="Times New Roman"/>
        </w:rPr>
        <w:t xml:space="preserve"> issue a formal apology, acknowledge the oversight, offer a full refund</w:t>
      </w:r>
      <w:r>
        <w:rPr>
          <w:rFonts w:ascii="Times New Roman" w:hAnsi="Times New Roman" w:cs="Times New Roman"/>
        </w:rPr>
        <w:t xml:space="preserve">, and provide a written explanation for our </w:t>
      </w:r>
      <w:r w:rsidRPr="00A1437D">
        <w:rPr>
          <w:rFonts w:ascii="Times New Roman" w:hAnsi="Times New Roman" w:cs="Times New Roman"/>
        </w:rPr>
        <w:t xml:space="preserve">service failure. </w:t>
      </w:r>
      <w:r>
        <w:rPr>
          <w:rFonts w:ascii="Times New Roman" w:hAnsi="Times New Roman" w:cs="Times New Roman"/>
        </w:rPr>
        <w:t xml:space="preserve">As a gesture of goodwill, a 15% discount will be offered for their next event. </w:t>
      </w:r>
      <w:r w:rsidRPr="00A1437D">
        <w:rPr>
          <w:rFonts w:ascii="Times New Roman" w:hAnsi="Times New Roman" w:cs="Times New Roman"/>
        </w:rPr>
        <w:t xml:space="preserve">Additionally, I plan to revise internal procedures by implementing a new system that ensures bookings are also recorded electronically, allowing for better documentation of event planning communications. To further safeguard our reputation, </w:t>
      </w:r>
      <w:r>
        <w:rPr>
          <w:rFonts w:ascii="Times New Roman" w:hAnsi="Times New Roman" w:cs="Times New Roman"/>
        </w:rPr>
        <w:t>I</w:t>
      </w:r>
      <w:r w:rsidRPr="00A1437D">
        <w:rPr>
          <w:rFonts w:ascii="Times New Roman" w:hAnsi="Times New Roman" w:cs="Times New Roman"/>
        </w:rPr>
        <w:t xml:space="preserve"> </w:t>
      </w:r>
      <w:r>
        <w:rPr>
          <w:rFonts w:ascii="Times New Roman" w:hAnsi="Times New Roman" w:cs="Times New Roman"/>
        </w:rPr>
        <w:t>will</w:t>
      </w:r>
      <w:r w:rsidRPr="00A1437D">
        <w:rPr>
          <w:rFonts w:ascii="Times New Roman" w:hAnsi="Times New Roman" w:cs="Times New Roman"/>
        </w:rPr>
        <w:t xml:space="preserve"> establish a backup staffing plan by </w:t>
      </w:r>
      <w:r>
        <w:rPr>
          <w:rFonts w:ascii="Times New Roman" w:hAnsi="Times New Roman" w:cs="Times New Roman"/>
        </w:rPr>
        <w:t>designating</w:t>
      </w:r>
      <w:r w:rsidRPr="00A1437D">
        <w:rPr>
          <w:rFonts w:ascii="Times New Roman" w:hAnsi="Times New Roman" w:cs="Times New Roman"/>
        </w:rPr>
        <w:t xml:space="preserve"> hotel staff </w:t>
      </w:r>
      <w:r>
        <w:rPr>
          <w:rFonts w:ascii="Times New Roman" w:hAnsi="Times New Roman" w:cs="Times New Roman"/>
        </w:rPr>
        <w:t>from</w:t>
      </w:r>
      <w:r w:rsidRPr="00A1437D">
        <w:rPr>
          <w:rFonts w:ascii="Times New Roman" w:hAnsi="Times New Roman" w:cs="Times New Roman"/>
        </w:rPr>
        <w:t xml:space="preserve"> other Premier Resorts locations to handle unforeseen </w:t>
      </w:r>
      <w:r>
        <w:rPr>
          <w:rFonts w:ascii="Times New Roman" w:hAnsi="Times New Roman" w:cs="Times New Roman"/>
        </w:rPr>
        <w:t>contingencies</w:t>
      </w:r>
      <w:r w:rsidRPr="00A1437D">
        <w:rPr>
          <w:rFonts w:ascii="Times New Roman" w:hAnsi="Times New Roman" w:cs="Times New Roman"/>
        </w:rPr>
        <w:t>.</w:t>
      </w:r>
    </w:p>
    <w:p w14:paraId="18D828B4"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379E3A30"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A1437D">
        <w:rPr>
          <w:rFonts w:ascii="Times New Roman" w:hAnsi="Times New Roman" w:cs="Times New Roman"/>
        </w:rPr>
        <w:t xml:space="preserve">I am currently preparing a comprehensive </w:t>
      </w:r>
      <w:r>
        <w:rPr>
          <w:rFonts w:ascii="Times New Roman" w:hAnsi="Times New Roman" w:cs="Times New Roman"/>
        </w:rPr>
        <w:t>plan</w:t>
      </w:r>
      <w:r w:rsidRPr="00A1437D">
        <w:rPr>
          <w:rFonts w:ascii="Times New Roman" w:hAnsi="Times New Roman" w:cs="Times New Roman"/>
        </w:rPr>
        <w:t xml:space="preserve"> of the new procedures, which will be presented at the </w:t>
      </w:r>
      <w:r>
        <w:rPr>
          <w:rFonts w:ascii="Times New Roman" w:hAnsi="Times New Roman" w:cs="Times New Roman"/>
        </w:rPr>
        <w:t>next</w:t>
      </w:r>
      <w:r w:rsidRPr="00A1437D">
        <w:rPr>
          <w:rFonts w:ascii="Times New Roman" w:hAnsi="Times New Roman" w:cs="Times New Roman"/>
        </w:rPr>
        <w:t xml:space="preserve"> senior management meeting.</w:t>
      </w:r>
      <w:r>
        <w:t xml:space="preserve"> </w:t>
      </w:r>
      <w:r w:rsidRPr="00521721">
        <w:rPr>
          <w:rFonts w:ascii="Times New Roman" w:eastAsia="Times New Roman" w:hAnsi="Times New Roman" w:cs="Times New Roman"/>
          <w:color w:val="000000"/>
          <w:kern w:val="0"/>
          <w14:ligatures w14:val="none"/>
        </w:rPr>
        <w:t>In the interim,</w:t>
      </w:r>
      <w:r w:rsidRPr="00A1437D">
        <w:rPr>
          <w:rFonts w:ascii="Times New Roman" w:eastAsia="Times New Roman" w:hAnsi="Times New Roman" w:cs="Times New Roman"/>
          <w:color w:val="000000"/>
          <w:kern w:val="0"/>
          <w14:ligatures w14:val="none"/>
        </w:rPr>
        <w:t xml:space="preserve"> </w:t>
      </w:r>
      <w:r w:rsidRPr="00521721">
        <w:rPr>
          <w:rFonts w:ascii="Times New Roman" w:eastAsia="Times New Roman" w:hAnsi="Times New Roman" w:cs="Times New Roman"/>
          <w:color w:val="000000"/>
          <w:kern w:val="0"/>
          <w14:ligatures w14:val="none"/>
        </w:rPr>
        <w:t>I will keep you posted on Carole’s response.</w:t>
      </w:r>
    </w:p>
    <w:p w14:paraId="4C2B1123"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2B3D536B"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Best regards,</w:t>
      </w:r>
    </w:p>
    <w:p w14:paraId="6AB5F255"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p>
    <w:p w14:paraId="611E8523"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Mike</w:t>
      </w:r>
    </w:p>
    <w:p w14:paraId="6AE67CE2"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 </w:t>
      </w:r>
    </w:p>
    <w:p w14:paraId="2751DCE5"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Mike Ross</w:t>
      </w:r>
    </w:p>
    <w:p w14:paraId="0A93FB29"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General Manager</w:t>
      </w:r>
    </w:p>
    <w:p w14:paraId="6A170FAF"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Premier Resorts</w:t>
      </w:r>
    </w:p>
    <w:p w14:paraId="11C1AAD5" w14:textId="77777777" w:rsidR="00F723A6" w:rsidRPr="00521721"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Direct: (604) 996-6969</w:t>
      </w:r>
    </w:p>
    <w:p w14:paraId="4DC36354" w14:textId="77777777" w:rsidR="00F723A6" w:rsidRPr="00A63484" w:rsidRDefault="00F723A6" w:rsidP="007C7FA5">
      <w:pPr>
        <w:spacing w:after="0" w:line="240" w:lineRule="auto"/>
        <w:outlineLvl w:val="0"/>
        <w:rPr>
          <w:rFonts w:ascii="Times New Roman" w:eastAsia="Times New Roman" w:hAnsi="Times New Roman" w:cs="Times New Roman"/>
          <w:kern w:val="0"/>
          <w14:ligatures w14:val="none"/>
        </w:rPr>
      </w:pPr>
      <w:r w:rsidRPr="00521721">
        <w:rPr>
          <w:rFonts w:ascii="Times New Roman" w:eastAsia="Times New Roman" w:hAnsi="Times New Roman" w:cs="Times New Roman"/>
          <w:color w:val="000000"/>
          <w:kern w:val="0"/>
          <w14:ligatures w14:val="none"/>
        </w:rPr>
        <w:t xml:space="preserve">Email: </w:t>
      </w:r>
      <w:r w:rsidRPr="00521721">
        <w:rPr>
          <w:rFonts w:ascii="Times New Roman" w:eastAsia="Times New Roman" w:hAnsi="Times New Roman" w:cs="Times New Roman"/>
          <w:color w:val="000000" w:themeColor="text1"/>
          <w:kern w:val="0"/>
          <w14:ligatures w14:val="none"/>
        </w:rPr>
        <w:t>Mike.Ross@PR.</w:t>
      </w:r>
      <w:r>
        <w:rPr>
          <w:rFonts w:ascii="Times New Roman" w:eastAsia="Times New Roman" w:hAnsi="Times New Roman" w:cs="Times New Roman"/>
          <w:color w:val="000000" w:themeColor="text1"/>
          <w:kern w:val="0"/>
          <w14:ligatures w14:val="none"/>
        </w:rPr>
        <w:t>c</w:t>
      </w:r>
      <w:r w:rsidRPr="00521721">
        <w:rPr>
          <w:rFonts w:ascii="Times New Roman" w:eastAsia="Times New Roman" w:hAnsi="Times New Roman" w:cs="Times New Roman"/>
          <w:color w:val="000000" w:themeColor="text1"/>
          <w:kern w:val="0"/>
          <w14:ligatures w14:val="none"/>
        </w:rPr>
        <w:t>a</w:t>
      </w:r>
    </w:p>
    <w:p w14:paraId="6158B4CF" w14:textId="77777777" w:rsidR="00446E97" w:rsidRDefault="00446E97" w:rsidP="007C7FA5">
      <w:pPr>
        <w:pStyle w:val="Title"/>
        <w:spacing w:after="0"/>
        <w:jc w:val="center"/>
        <w:outlineLvl w:val="0"/>
        <w:rPr>
          <w:rFonts w:ascii="Times New Roman" w:hAnsi="Times New Roman" w:cs="Times New Roman"/>
          <w:sz w:val="36"/>
          <w:szCs w:val="36"/>
        </w:rPr>
      </w:pPr>
    </w:p>
    <w:p w14:paraId="231D4823" w14:textId="77777777" w:rsidR="00446E97" w:rsidRDefault="00446E97" w:rsidP="007C7FA5">
      <w:pPr>
        <w:pStyle w:val="Title"/>
        <w:spacing w:after="0"/>
        <w:jc w:val="center"/>
        <w:outlineLvl w:val="0"/>
        <w:rPr>
          <w:rFonts w:ascii="Times New Roman" w:hAnsi="Times New Roman" w:cs="Times New Roman"/>
          <w:sz w:val="36"/>
          <w:szCs w:val="36"/>
        </w:rPr>
      </w:pPr>
    </w:p>
    <w:p w14:paraId="35651F83" w14:textId="77777777" w:rsidR="00446E97" w:rsidRDefault="00446E97" w:rsidP="007C7FA5">
      <w:pPr>
        <w:pStyle w:val="Title"/>
        <w:spacing w:after="0"/>
        <w:jc w:val="center"/>
        <w:outlineLvl w:val="0"/>
        <w:rPr>
          <w:rFonts w:ascii="Times New Roman" w:hAnsi="Times New Roman" w:cs="Times New Roman"/>
          <w:sz w:val="36"/>
          <w:szCs w:val="36"/>
        </w:rPr>
      </w:pPr>
      <w:r w:rsidRPr="00091A9C">
        <w:rPr>
          <w:rFonts w:ascii="Times New Roman" w:hAnsi="Times New Roman" w:cs="Times New Roman"/>
          <w:sz w:val="36"/>
          <w:szCs w:val="36"/>
        </w:rPr>
        <w:t>Portfolio Exercise #4</w:t>
      </w:r>
    </w:p>
    <w:p w14:paraId="0376B24B" w14:textId="77777777" w:rsidR="00446E97" w:rsidRPr="00B22CC9" w:rsidRDefault="00446E97" w:rsidP="007C7FA5">
      <w:pPr>
        <w:pStyle w:val="Title"/>
        <w:spacing w:after="0"/>
        <w:jc w:val="center"/>
        <w:outlineLvl w:val="0"/>
        <w:rPr>
          <w:rFonts w:ascii="Times New Roman" w:hAnsi="Times New Roman" w:cs="Times New Roman"/>
          <w:sz w:val="36"/>
          <w:szCs w:val="36"/>
        </w:rPr>
      </w:pPr>
      <w:r w:rsidRPr="00091A9C">
        <w:rPr>
          <w:rFonts w:ascii="Times New Roman" w:hAnsi="Times New Roman" w:cs="Times New Roman"/>
          <w:sz w:val="36"/>
          <w:szCs w:val="36"/>
        </w:rPr>
        <w:t>Mechanics of Writing and Professional Image</w:t>
      </w:r>
    </w:p>
    <w:p w14:paraId="7BA2A895" w14:textId="77777777" w:rsidR="00446E97" w:rsidRDefault="00446E97" w:rsidP="007C7FA5">
      <w:pPr>
        <w:spacing w:after="0" w:line="240" w:lineRule="auto"/>
        <w:jc w:val="center"/>
        <w:outlineLvl w:val="0"/>
        <w:rPr>
          <w:rFonts w:ascii="Times New Roman" w:hAnsi="Times New Roman" w:cs="Times New Roman"/>
        </w:rPr>
      </w:pPr>
    </w:p>
    <w:p w14:paraId="2A2A44F5" w14:textId="77777777" w:rsidR="00446E97" w:rsidRDefault="00446E97" w:rsidP="007C7FA5">
      <w:pPr>
        <w:spacing w:after="0" w:line="240" w:lineRule="auto"/>
        <w:jc w:val="center"/>
        <w:outlineLvl w:val="0"/>
        <w:rPr>
          <w:rFonts w:ascii="Times New Roman" w:hAnsi="Times New Roman" w:cs="Times New Roman"/>
        </w:rPr>
      </w:pPr>
    </w:p>
    <w:p w14:paraId="32A422FA" w14:textId="77777777" w:rsidR="00446E97" w:rsidRDefault="00446E97" w:rsidP="007C7FA5">
      <w:pPr>
        <w:spacing w:after="0" w:line="240" w:lineRule="auto"/>
        <w:jc w:val="center"/>
        <w:outlineLvl w:val="0"/>
        <w:rPr>
          <w:rFonts w:ascii="Times New Roman" w:hAnsi="Times New Roman" w:cs="Times New Roman"/>
        </w:rPr>
      </w:pPr>
    </w:p>
    <w:p w14:paraId="5DDE9E98" w14:textId="77777777" w:rsidR="00446E97" w:rsidRDefault="00446E97" w:rsidP="007C7FA5">
      <w:pPr>
        <w:spacing w:after="0" w:line="240" w:lineRule="auto"/>
        <w:jc w:val="center"/>
        <w:outlineLvl w:val="0"/>
        <w:rPr>
          <w:rFonts w:ascii="Times New Roman" w:hAnsi="Times New Roman" w:cs="Times New Roman"/>
        </w:rPr>
      </w:pPr>
    </w:p>
    <w:p w14:paraId="40771BE3" w14:textId="77777777" w:rsidR="00446E97" w:rsidRDefault="00446E97" w:rsidP="007C7FA5">
      <w:pPr>
        <w:spacing w:after="0" w:line="240" w:lineRule="auto"/>
        <w:jc w:val="center"/>
        <w:outlineLvl w:val="0"/>
        <w:rPr>
          <w:rFonts w:ascii="Times New Roman" w:hAnsi="Times New Roman" w:cs="Times New Roman"/>
        </w:rPr>
      </w:pPr>
    </w:p>
    <w:p w14:paraId="3475B82B" w14:textId="77777777" w:rsidR="00446E97" w:rsidRDefault="00446E97" w:rsidP="007C7FA5">
      <w:pPr>
        <w:spacing w:after="0" w:line="240" w:lineRule="auto"/>
        <w:jc w:val="center"/>
        <w:outlineLvl w:val="0"/>
        <w:rPr>
          <w:rFonts w:ascii="Times New Roman" w:hAnsi="Times New Roman" w:cs="Times New Roman"/>
        </w:rPr>
      </w:pPr>
    </w:p>
    <w:p w14:paraId="23272842" w14:textId="77777777" w:rsidR="00446E97" w:rsidRDefault="00446E97" w:rsidP="007C7FA5">
      <w:pPr>
        <w:spacing w:after="0" w:line="240" w:lineRule="auto"/>
        <w:jc w:val="center"/>
        <w:outlineLvl w:val="0"/>
        <w:rPr>
          <w:rFonts w:ascii="Times New Roman" w:hAnsi="Times New Roman" w:cs="Times New Roman"/>
        </w:rPr>
      </w:pPr>
    </w:p>
    <w:p w14:paraId="30402F43" w14:textId="77777777" w:rsidR="00446E97" w:rsidRPr="007418C9" w:rsidRDefault="00446E97" w:rsidP="007C7FA5">
      <w:pPr>
        <w:spacing w:after="0" w:line="240" w:lineRule="auto"/>
        <w:jc w:val="center"/>
        <w:outlineLvl w:val="0"/>
        <w:rPr>
          <w:rFonts w:ascii="Times New Roman" w:hAnsi="Times New Roman" w:cs="Times New Roman"/>
        </w:rPr>
      </w:pPr>
    </w:p>
    <w:p w14:paraId="2961FB87"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Hoyong Jung – 301416609</w:t>
      </w:r>
    </w:p>
    <w:p w14:paraId="2EFB29E2" w14:textId="77777777" w:rsidR="00446E97" w:rsidRDefault="00446E97" w:rsidP="007C7FA5">
      <w:pPr>
        <w:spacing w:after="0" w:line="240" w:lineRule="auto"/>
        <w:jc w:val="center"/>
        <w:outlineLvl w:val="0"/>
        <w:rPr>
          <w:rFonts w:ascii="Times New Roman" w:hAnsi="Times New Roman" w:cs="Times New Roman"/>
        </w:rPr>
      </w:pPr>
      <w:r>
        <w:rPr>
          <w:rFonts w:ascii="Times New Roman" w:hAnsi="Times New Roman" w:cs="Times New Roman"/>
        </w:rPr>
        <w:t>June</w:t>
      </w:r>
      <w:r w:rsidRPr="007418C9">
        <w:rPr>
          <w:rFonts w:ascii="Times New Roman" w:hAnsi="Times New Roman" w:cs="Times New Roman"/>
        </w:rPr>
        <w:t xml:space="preserve"> 1</w:t>
      </w:r>
      <w:r>
        <w:rPr>
          <w:rFonts w:ascii="Times New Roman" w:hAnsi="Times New Roman" w:cs="Times New Roman"/>
        </w:rPr>
        <w:t>9</w:t>
      </w:r>
      <w:r w:rsidRPr="007418C9">
        <w:rPr>
          <w:rFonts w:ascii="Times New Roman" w:hAnsi="Times New Roman" w:cs="Times New Roman"/>
        </w:rPr>
        <w:t>, 2025</w:t>
      </w:r>
    </w:p>
    <w:p w14:paraId="748293A6" w14:textId="77777777" w:rsidR="00446E97" w:rsidRDefault="00446E97" w:rsidP="007C7FA5">
      <w:pPr>
        <w:spacing w:after="0" w:line="240" w:lineRule="auto"/>
        <w:jc w:val="center"/>
        <w:outlineLvl w:val="0"/>
        <w:rPr>
          <w:rFonts w:ascii="Times New Roman" w:hAnsi="Times New Roman" w:cs="Times New Roman"/>
        </w:rPr>
      </w:pPr>
    </w:p>
    <w:p w14:paraId="50672B42" w14:textId="77777777" w:rsidR="00446E97" w:rsidRDefault="00446E97" w:rsidP="007C7FA5">
      <w:pPr>
        <w:spacing w:after="0" w:line="240" w:lineRule="auto"/>
        <w:jc w:val="center"/>
        <w:outlineLvl w:val="0"/>
        <w:rPr>
          <w:rFonts w:ascii="Times New Roman" w:hAnsi="Times New Roman" w:cs="Times New Roman"/>
        </w:rPr>
      </w:pPr>
    </w:p>
    <w:p w14:paraId="20F368A8" w14:textId="77777777" w:rsidR="00446E97" w:rsidRDefault="00446E97" w:rsidP="007C7FA5">
      <w:pPr>
        <w:spacing w:after="0" w:line="240" w:lineRule="auto"/>
        <w:jc w:val="center"/>
        <w:outlineLvl w:val="0"/>
        <w:rPr>
          <w:rFonts w:ascii="Times New Roman" w:hAnsi="Times New Roman" w:cs="Times New Roman"/>
        </w:rPr>
      </w:pPr>
    </w:p>
    <w:p w14:paraId="3502BB2A" w14:textId="77777777" w:rsidR="00446E97" w:rsidRDefault="00446E97" w:rsidP="007C7FA5">
      <w:pPr>
        <w:spacing w:after="0" w:line="240" w:lineRule="auto"/>
        <w:jc w:val="center"/>
        <w:outlineLvl w:val="0"/>
        <w:rPr>
          <w:rFonts w:ascii="Times New Roman" w:hAnsi="Times New Roman" w:cs="Times New Roman"/>
        </w:rPr>
      </w:pPr>
    </w:p>
    <w:p w14:paraId="44D314B2" w14:textId="77777777" w:rsidR="00446E97" w:rsidRDefault="00446E97" w:rsidP="007C7FA5">
      <w:pPr>
        <w:spacing w:after="0" w:line="240" w:lineRule="auto"/>
        <w:jc w:val="center"/>
        <w:outlineLvl w:val="0"/>
        <w:rPr>
          <w:rFonts w:ascii="Times New Roman" w:hAnsi="Times New Roman" w:cs="Times New Roman"/>
        </w:rPr>
      </w:pPr>
    </w:p>
    <w:p w14:paraId="70CDD3B7" w14:textId="77777777" w:rsidR="00446E97" w:rsidRDefault="00446E97" w:rsidP="007C7FA5">
      <w:pPr>
        <w:spacing w:after="0" w:line="240" w:lineRule="auto"/>
        <w:jc w:val="center"/>
        <w:outlineLvl w:val="0"/>
        <w:rPr>
          <w:rFonts w:ascii="Times New Roman" w:hAnsi="Times New Roman" w:cs="Times New Roman"/>
        </w:rPr>
      </w:pPr>
    </w:p>
    <w:p w14:paraId="234018A1" w14:textId="77777777" w:rsidR="00446E97" w:rsidRDefault="00446E97" w:rsidP="007C7FA5">
      <w:pPr>
        <w:spacing w:after="0" w:line="240" w:lineRule="auto"/>
        <w:jc w:val="center"/>
        <w:outlineLvl w:val="0"/>
        <w:rPr>
          <w:rFonts w:ascii="Times New Roman" w:hAnsi="Times New Roman" w:cs="Times New Roman"/>
        </w:rPr>
      </w:pPr>
    </w:p>
    <w:p w14:paraId="6CFDA9C8" w14:textId="77777777" w:rsidR="00446E97" w:rsidRPr="007418C9" w:rsidRDefault="00446E97" w:rsidP="007C7FA5">
      <w:pPr>
        <w:spacing w:after="0" w:line="240" w:lineRule="auto"/>
        <w:jc w:val="center"/>
        <w:outlineLvl w:val="0"/>
        <w:rPr>
          <w:rFonts w:ascii="Times New Roman" w:hAnsi="Times New Roman" w:cs="Times New Roman"/>
        </w:rPr>
      </w:pPr>
    </w:p>
    <w:p w14:paraId="5A6760EE"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Course:</w:t>
      </w:r>
      <w:r w:rsidRPr="007418C9">
        <w:rPr>
          <w:rFonts w:ascii="Times New Roman" w:hAnsi="Times New Roman" w:cs="Times New Roman"/>
        </w:rPr>
        <w:t xml:space="preserve"> Business Communication – BUS 360W (D300)</w:t>
      </w:r>
    </w:p>
    <w:p w14:paraId="4AFE6D4A"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Lecturer:</w:t>
      </w:r>
      <w:r w:rsidRPr="007418C9">
        <w:rPr>
          <w:rFonts w:ascii="Times New Roman" w:hAnsi="Times New Roman" w:cs="Times New Roman"/>
        </w:rPr>
        <w:t xml:space="preserve"> Eric Tung</w:t>
      </w:r>
    </w:p>
    <w:p w14:paraId="1DB3A021" w14:textId="77777777" w:rsidR="00446E97"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T</w:t>
      </w:r>
      <w:r>
        <w:rPr>
          <w:rFonts w:ascii="Times New Roman" w:hAnsi="Times New Roman" w:cs="Times New Roman"/>
          <w:b/>
          <w:bCs/>
        </w:rPr>
        <w:t xml:space="preserve">eaching </w:t>
      </w:r>
      <w:r w:rsidRPr="007418C9">
        <w:rPr>
          <w:rFonts w:ascii="Times New Roman" w:hAnsi="Times New Roman" w:cs="Times New Roman"/>
          <w:b/>
          <w:bCs/>
        </w:rPr>
        <w:t>A</w:t>
      </w:r>
      <w:r>
        <w:rPr>
          <w:rFonts w:ascii="Times New Roman" w:hAnsi="Times New Roman" w:cs="Times New Roman"/>
          <w:b/>
          <w:bCs/>
        </w:rPr>
        <w:t>ssistant</w:t>
      </w:r>
      <w:r w:rsidRPr="007418C9">
        <w:rPr>
          <w:rFonts w:ascii="Times New Roman" w:hAnsi="Times New Roman" w:cs="Times New Roman"/>
          <w:b/>
          <w:bCs/>
        </w:rPr>
        <w:t>:</w:t>
      </w:r>
      <w:r w:rsidRPr="007418C9">
        <w:rPr>
          <w:rFonts w:ascii="Times New Roman" w:hAnsi="Times New Roman" w:cs="Times New Roman"/>
        </w:rPr>
        <w:t xml:space="preserve"> Olivia </w:t>
      </w:r>
      <w:proofErr w:type="spellStart"/>
      <w:r w:rsidRPr="007418C9">
        <w:rPr>
          <w:rFonts w:ascii="Times New Roman" w:hAnsi="Times New Roman" w:cs="Times New Roman"/>
        </w:rPr>
        <w:t>Niquidet</w:t>
      </w:r>
      <w:proofErr w:type="spellEnd"/>
    </w:p>
    <w:p w14:paraId="0F12C937" w14:textId="77777777" w:rsidR="00446E97" w:rsidRDefault="00446E97" w:rsidP="007C7FA5">
      <w:pPr>
        <w:spacing w:after="0" w:line="240" w:lineRule="auto"/>
        <w:jc w:val="center"/>
        <w:outlineLvl w:val="0"/>
        <w:rPr>
          <w:rFonts w:ascii="Times New Roman" w:hAnsi="Times New Roman" w:cs="Times New Roman"/>
        </w:rPr>
      </w:pPr>
    </w:p>
    <w:p w14:paraId="5EBDF16F" w14:textId="77777777" w:rsidR="00446E97" w:rsidRDefault="00446E97" w:rsidP="007C7FA5">
      <w:pPr>
        <w:spacing w:after="0" w:line="240" w:lineRule="auto"/>
        <w:jc w:val="center"/>
        <w:outlineLvl w:val="0"/>
        <w:rPr>
          <w:rFonts w:ascii="Times New Roman" w:hAnsi="Times New Roman" w:cs="Times New Roman"/>
        </w:rPr>
      </w:pPr>
    </w:p>
    <w:p w14:paraId="37E420D7" w14:textId="77777777" w:rsidR="00446E97" w:rsidRDefault="00446E97" w:rsidP="007C7FA5">
      <w:pPr>
        <w:spacing w:after="0" w:line="240" w:lineRule="auto"/>
        <w:jc w:val="center"/>
        <w:outlineLvl w:val="0"/>
        <w:rPr>
          <w:rFonts w:ascii="Times New Roman" w:hAnsi="Times New Roman" w:cs="Times New Roman"/>
        </w:rPr>
      </w:pPr>
    </w:p>
    <w:p w14:paraId="45CCB910" w14:textId="77777777" w:rsidR="00446E97" w:rsidRDefault="00446E97" w:rsidP="007C7FA5">
      <w:pPr>
        <w:spacing w:after="0" w:line="240" w:lineRule="auto"/>
        <w:jc w:val="center"/>
        <w:outlineLvl w:val="0"/>
        <w:rPr>
          <w:rFonts w:ascii="Times New Roman" w:hAnsi="Times New Roman" w:cs="Times New Roman"/>
        </w:rPr>
      </w:pPr>
    </w:p>
    <w:p w14:paraId="59E4764C" w14:textId="77777777" w:rsidR="00446E97" w:rsidRDefault="00446E97" w:rsidP="007C7FA5">
      <w:pPr>
        <w:spacing w:after="0" w:line="240" w:lineRule="auto"/>
        <w:jc w:val="center"/>
        <w:outlineLvl w:val="0"/>
        <w:rPr>
          <w:rFonts w:ascii="Times New Roman" w:hAnsi="Times New Roman" w:cs="Times New Roman"/>
        </w:rPr>
      </w:pPr>
    </w:p>
    <w:p w14:paraId="2C9B397F" w14:textId="77777777" w:rsidR="00446E97" w:rsidRDefault="00446E97" w:rsidP="007C7FA5">
      <w:pPr>
        <w:spacing w:after="0" w:line="240" w:lineRule="auto"/>
        <w:jc w:val="center"/>
        <w:outlineLvl w:val="0"/>
        <w:rPr>
          <w:rFonts w:ascii="Times New Roman" w:hAnsi="Times New Roman" w:cs="Times New Roman"/>
        </w:rPr>
      </w:pPr>
    </w:p>
    <w:p w14:paraId="59F98897" w14:textId="77777777" w:rsidR="00446E97" w:rsidRDefault="00446E97" w:rsidP="007C7FA5">
      <w:pPr>
        <w:spacing w:after="0" w:line="240" w:lineRule="auto"/>
        <w:jc w:val="center"/>
        <w:outlineLvl w:val="0"/>
        <w:rPr>
          <w:rFonts w:ascii="Times New Roman" w:hAnsi="Times New Roman" w:cs="Times New Roman"/>
        </w:rPr>
      </w:pPr>
    </w:p>
    <w:p w14:paraId="54F9DF52" w14:textId="77777777" w:rsidR="00446E97"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Beedie School of Business</w:t>
      </w:r>
    </w:p>
    <w:p w14:paraId="10F93E29" w14:textId="77777777" w:rsidR="00446E97" w:rsidRPr="007418C9" w:rsidRDefault="00446E97" w:rsidP="007C7FA5">
      <w:pPr>
        <w:spacing w:after="0" w:line="240" w:lineRule="auto"/>
        <w:jc w:val="center"/>
        <w:outlineLvl w:val="0"/>
        <w:rPr>
          <w:rFonts w:ascii="Times New Roman" w:hAnsi="Times New Roman" w:cs="Times New Roman"/>
          <w:b/>
          <w:bCs/>
        </w:rPr>
      </w:pPr>
      <w:r w:rsidRPr="007418C9">
        <w:rPr>
          <w:rFonts w:ascii="Times New Roman" w:hAnsi="Times New Roman" w:cs="Times New Roman"/>
          <w:b/>
          <w:bCs/>
        </w:rPr>
        <w:t>SIMON FRASER UNIVERSITY</w:t>
      </w:r>
    </w:p>
    <w:p w14:paraId="44D2578D"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br w:type="page"/>
      </w:r>
    </w:p>
    <w:p w14:paraId="54759FF4" w14:textId="77777777" w:rsidR="00446E97" w:rsidRPr="007A465A" w:rsidRDefault="00446E97" w:rsidP="007C7FA5">
      <w:pPr>
        <w:spacing w:after="0" w:line="240" w:lineRule="auto"/>
        <w:jc w:val="center"/>
        <w:outlineLvl w:val="0"/>
        <w:rPr>
          <w:rFonts w:ascii="Times New Roman" w:hAnsi="Times New Roman" w:cs="Times New Roman"/>
          <w:b/>
          <w:bCs/>
        </w:rPr>
      </w:pPr>
      <w:r w:rsidRPr="007A465A">
        <w:rPr>
          <w:rFonts w:ascii="Times New Roman" w:hAnsi="Times New Roman" w:cs="Times New Roman"/>
          <w:b/>
          <w:bCs/>
        </w:rPr>
        <w:lastRenderedPageBreak/>
        <w:t>Memo</w:t>
      </w:r>
    </w:p>
    <w:p w14:paraId="3F86246A" w14:textId="77777777" w:rsidR="00446E97" w:rsidRPr="007418C9" w:rsidRDefault="00446E97" w:rsidP="007C7FA5">
      <w:pPr>
        <w:pBdr>
          <w:bottom w:val="single" w:sz="4" w:space="1" w:color="auto"/>
        </w:pBdr>
        <w:spacing w:after="0" w:line="240" w:lineRule="auto"/>
        <w:jc w:val="center"/>
        <w:outlineLvl w:val="0"/>
        <w:rPr>
          <w:rFonts w:ascii="Times New Roman" w:hAnsi="Times New Roman" w:cs="Times New Roman"/>
        </w:rPr>
      </w:pPr>
    </w:p>
    <w:p w14:paraId="182FC902"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To:</w:t>
      </w:r>
      <w:r>
        <w:rPr>
          <w:rFonts w:ascii="Times New Roman" w:hAnsi="Times New Roman" w:cs="Times New Roman"/>
        </w:rPr>
        <w:tab/>
      </w:r>
      <w:r>
        <w:rPr>
          <w:rFonts w:ascii="Times New Roman" w:hAnsi="Times New Roman" w:cs="Times New Roman"/>
        </w:rPr>
        <w:tab/>
        <w:t>Classmate</w:t>
      </w:r>
    </w:p>
    <w:p w14:paraId="7C3F04AD"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From:</w:t>
      </w:r>
      <w:r>
        <w:rPr>
          <w:rFonts w:ascii="Times New Roman" w:hAnsi="Times New Roman" w:cs="Times New Roman"/>
        </w:rPr>
        <w:tab/>
      </w:r>
      <w:r>
        <w:rPr>
          <w:rFonts w:ascii="Times New Roman" w:hAnsi="Times New Roman" w:cs="Times New Roman"/>
        </w:rPr>
        <w:tab/>
        <w:t>Hoyong Jung</w:t>
      </w:r>
    </w:p>
    <w:p w14:paraId="18A34E78"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Date:</w:t>
      </w:r>
      <w:r>
        <w:rPr>
          <w:rFonts w:ascii="Times New Roman" w:hAnsi="Times New Roman" w:cs="Times New Roman"/>
        </w:rPr>
        <w:tab/>
      </w:r>
      <w:r>
        <w:rPr>
          <w:rFonts w:ascii="Times New Roman" w:hAnsi="Times New Roman" w:cs="Times New Roman"/>
        </w:rPr>
        <w:tab/>
        <w:t>June 19, 2025</w:t>
      </w:r>
    </w:p>
    <w:p w14:paraId="4C06218B"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Re:</w:t>
      </w:r>
      <w:r>
        <w:rPr>
          <w:rFonts w:ascii="Times New Roman" w:hAnsi="Times New Roman" w:cs="Times New Roman"/>
        </w:rPr>
        <w:tab/>
      </w:r>
      <w:r>
        <w:rPr>
          <w:rFonts w:ascii="Times New Roman" w:hAnsi="Times New Roman" w:cs="Times New Roman"/>
        </w:rPr>
        <w:tab/>
      </w:r>
      <w:r w:rsidRPr="004059AF">
        <w:rPr>
          <w:rFonts w:ascii="Times New Roman" w:hAnsi="Times New Roman" w:cs="Times New Roman"/>
        </w:rPr>
        <w:t>Proper Spacing and Signature Conventions in Business Letters</w:t>
      </w:r>
    </w:p>
    <w:p w14:paraId="2241A412" w14:textId="77777777" w:rsidR="00446E97" w:rsidRDefault="00446E97" w:rsidP="007C7FA5">
      <w:pPr>
        <w:spacing w:after="0" w:line="240" w:lineRule="auto"/>
        <w:outlineLvl w:val="0"/>
        <w:rPr>
          <w:rFonts w:ascii="Times New Roman" w:hAnsi="Times New Roman" w:cs="Times New Roman"/>
        </w:rPr>
      </w:pPr>
    </w:p>
    <w:p w14:paraId="4B400075" w14:textId="77777777" w:rsidR="00446E97" w:rsidRPr="00AE747E"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A business letter often marks the beginning of a professional relationship—and first impressions matter. Even small formatting choices can significantly influence how a message is perceived and whether it inspires confidence. While many of us are familiar with the fundamentals, revisiting spacing and signature conventions helps reinforce a clear, consistent, and credible professional image.</w:t>
      </w:r>
    </w:p>
    <w:p w14:paraId="715E7200" w14:textId="77777777" w:rsidR="00446E97" w:rsidRPr="00AE747E" w:rsidRDefault="00446E97" w:rsidP="007C7FA5">
      <w:pPr>
        <w:spacing w:after="0" w:line="240" w:lineRule="auto"/>
        <w:outlineLvl w:val="0"/>
        <w:rPr>
          <w:rFonts w:ascii="Times New Roman" w:hAnsi="Times New Roman" w:cs="Times New Roman"/>
        </w:rPr>
      </w:pPr>
    </w:p>
    <w:p w14:paraId="4F48609C" w14:textId="77777777" w:rsidR="00446E97" w:rsidRPr="00AE747E"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A widely accepted convention is to press Enter four times after the closing (e.g., "Sincerely") to create space for your signature. This convention allows for a clean and intentional layout.</w:t>
      </w:r>
    </w:p>
    <w:p w14:paraId="26AF2F31" w14:textId="77777777" w:rsidR="00446E97" w:rsidRPr="00AE747E"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Letters should use single spacing, with paragraph settings adjusted to 0 pt before and after to ensure consistent formatting throughout the document.</w:t>
      </w:r>
    </w:p>
    <w:p w14:paraId="29B24192" w14:textId="77777777" w:rsidR="00446E97" w:rsidRPr="00AE747E" w:rsidRDefault="00446E97" w:rsidP="007C7FA5">
      <w:pPr>
        <w:spacing w:after="0" w:line="240" w:lineRule="auto"/>
        <w:outlineLvl w:val="0"/>
        <w:rPr>
          <w:rFonts w:ascii="Times New Roman" w:hAnsi="Times New Roman" w:cs="Times New Roman"/>
        </w:rPr>
      </w:pPr>
    </w:p>
    <w:p w14:paraId="368A3E8E" w14:textId="77777777" w:rsidR="00446E97" w:rsidRPr="00AE747E"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For inserting a signature, using Word's drawing tool is a simple and effective solution. While adding an image of a scanned signature is also possible, it involves extra steps and formatting adjustments. The drawing tool offers a practical and accessible alternative that preserves a personal touch while maintaining professionalism.</w:t>
      </w:r>
    </w:p>
    <w:p w14:paraId="708E901F" w14:textId="77777777" w:rsidR="00446E97" w:rsidRPr="00AE747E" w:rsidRDefault="00446E97" w:rsidP="007C7FA5">
      <w:pPr>
        <w:spacing w:after="0" w:line="240" w:lineRule="auto"/>
        <w:outlineLvl w:val="0"/>
        <w:rPr>
          <w:rFonts w:ascii="Times New Roman" w:hAnsi="Times New Roman" w:cs="Times New Roman"/>
        </w:rPr>
      </w:pPr>
    </w:p>
    <w:p w14:paraId="283BDA7E" w14:textId="77777777" w:rsidR="00446E97" w:rsidRPr="00AE747E"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Being mindful of these conventions demonstrates your attention to detail and respect for business communication standards. Such care enhances your message and supports your professional image.</w:t>
      </w:r>
    </w:p>
    <w:p w14:paraId="1B39D68A" w14:textId="77777777" w:rsidR="00446E97" w:rsidRPr="00AE747E" w:rsidRDefault="00446E97" w:rsidP="007C7FA5">
      <w:pPr>
        <w:spacing w:after="0" w:line="240" w:lineRule="auto"/>
        <w:outlineLvl w:val="0"/>
        <w:rPr>
          <w:rFonts w:ascii="Times New Roman" w:hAnsi="Times New Roman" w:cs="Times New Roman"/>
        </w:rPr>
      </w:pPr>
    </w:p>
    <w:p w14:paraId="14E8198B" w14:textId="77777777" w:rsidR="00446E97"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Word Count: 18</w:t>
      </w:r>
      <w:r>
        <w:rPr>
          <w:rFonts w:ascii="Times New Roman" w:hAnsi="Times New Roman" w:cs="Times New Roman"/>
        </w:rPr>
        <w:t>2</w:t>
      </w:r>
    </w:p>
    <w:p w14:paraId="27289FD2" w14:textId="77777777" w:rsidR="00446E97" w:rsidRDefault="00446E97" w:rsidP="007C7FA5">
      <w:pPr>
        <w:outlineLvl w:val="0"/>
        <w:rPr>
          <w:rFonts w:ascii="Times New Roman" w:hAnsi="Times New Roman" w:cs="Times New Roman"/>
        </w:rPr>
      </w:pPr>
      <w:r>
        <w:rPr>
          <w:rFonts w:ascii="Times New Roman" w:hAnsi="Times New Roman" w:cs="Times New Roman"/>
        </w:rPr>
        <w:br w:type="page"/>
      </w:r>
    </w:p>
    <w:p w14:paraId="7A78BE30" w14:textId="77777777" w:rsidR="00446E97" w:rsidRDefault="00446E97" w:rsidP="007C7FA5">
      <w:pPr>
        <w:pStyle w:val="Title"/>
        <w:spacing w:after="0"/>
        <w:jc w:val="center"/>
        <w:outlineLvl w:val="0"/>
        <w:rPr>
          <w:rFonts w:ascii="Times New Roman" w:hAnsi="Times New Roman" w:cs="Times New Roman"/>
          <w:sz w:val="36"/>
          <w:szCs w:val="36"/>
        </w:rPr>
      </w:pPr>
    </w:p>
    <w:p w14:paraId="05254043" w14:textId="77777777" w:rsidR="00446E97" w:rsidRDefault="00446E97" w:rsidP="007C7FA5">
      <w:pPr>
        <w:pStyle w:val="Title"/>
        <w:spacing w:after="0"/>
        <w:jc w:val="center"/>
        <w:outlineLvl w:val="0"/>
        <w:rPr>
          <w:rFonts w:ascii="Times New Roman" w:hAnsi="Times New Roman" w:cs="Times New Roman"/>
          <w:sz w:val="36"/>
          <w:szCs w:val="36"/>
        </w:rPr>
      </w:pPr>
    </w:p>
    <w:p w14:paraId="011EF162" w14:textId="77777777" w:rsidR="00446E97" w:rsidRDefault="00446E97" w:rsidP="007C7FA5">
      <w:pPr>
        <w:pStyle w:val="Title"/>
        <w:spacing w:after="0"/>
        <w:jc w:val="center"/>
        <w:outlineLvl w:val="0"/>
        <w:rPr>
          <w:rFonts w:ascii="Times New Roman" w:hAnsi="Times New Roman" w:cs="Times New Roman"/>
          <w:sz w:val="36"/>
          <w:szCs w:val="36"/>
        </w:rPr>
      </w:pPr>
      <w:r w:rsidRPr="00091A9C">
        <w:rPr>
          <w:rFonts w:ascii="Times New Roman" w:hAnsi="Times New Roman" w:cs="Times New Roman"/>
          <w:sz w:val="36"/>
          <w:szCs w:val="36"/>
        </w:rPr>
        <w:t>Portfolio Exercise #4</w:t>
      </w:r>
    </w:p>
    <w:p w14:paraId="1B1EE211" w14:textId="77777777" w:rsidR="00446E97" w:rsidRPr="00B22CC9" w:rsidRDefault="00446E97" w:rsidP="007C7FA5">
      <w:pPr>
        <w:pStyle w:val="Title"/>
        <w:spacing w:after="0"/>
        <w:jc w:val="center"/>
        <w:outlineLvl w:val="0"/>
        <w:rPr>
          <w:rFonts w:ascii="Times New Roman" w:hAnsi="Times New Roman" w:cs="Times New Roman"/>
          <w:sz w:val="36"/>
          <w:szCs w:val="36"/>
        </w:rPr>
      </w:pPr>
      <w:r w:rsidRPr="00091A9C">
        <w:rPr>
          <w:rFonts w:ascii="Times New Roman" w:hAnsi="Times New Roman" w:cs="Times New Roman"/>
          <w:sz w:val="36"/>
          <w:szCs w:val="36"/>
        </w:rPr>
        <w:t>Mechanics of Writing and Professional Image</w:t>
      </w:r>
    </w:p>
    <w:p w14:paraId="0AD37920" w14:textId="77777777" w:rsidR="00446E97" w:rsidRDefault="00446E97" w:rsidP="007C7FA5">
      <w:pPr>
        <w:spacing w:after="0" w:line="240" w:lineRule="auto"/>
        <w:jc w:val="center"/>
        <w:outlineLvl w:val="0"/>
        <w:rPr>
          <w:rFonts w:ascii="Times New Roman" w:hAnsi="Times New Roman" w:cs="Times New Roman"/>
        </w:rPr>
      </w:pPr>
    </w:p>
    <w:p w14:paraId="6DDA8286" w14:textId="77777777" w:rsidR="00446E97" w:rsidRDefault="00446E97" w:rsidP="007C7FA5">
      <w:pPr>
        <w:spacing w:after="0" w:line="240" w:lineRule="auto"/>
        <w:jc w:val="center"/>
        <w:outlineLvl w:val="0"/>
        <w:rPr>
          <w:rFonts w:ascii="Times New Roman" w:hAnsi="Times New Roman" w:cs="Times New Roman"/>
        </w:rPr>
      </w:pPr>
    </w:p>
    <w:p w14:paraId="72CE3238" w14:textId="77777777" w:rsidR="00446E97" w:rsidRDefault="00446E97" w:rsidP="007C7FA5">
      <w:pPr>
        <w:spacing w:after="0" w:line="240" w:lineRule="auto"/>
        <w:jc w:val="center"/>
        <w:outlineLvl w:val="0"/>
        <w:rPr>
          <w:rFonts w:ascii="Times New Roman" w:hAnsi="Times New Roman" w:cs="Times New Roman"/>
        </w:rPr>
      </w:pPr>
    </w:p>
    <w:p w14:paraId="6B698733" w14:textId="77777777" w:rsidR="00446E97" w:rsidRDefault="00446E97" w:rsidP="007C7FA5">
      <w:pPr>
        <w:spacing w:after="0" w:line="240" w:lineRule="auto"/>
        <w:jc w:val="center"/>
        <w:outlineLvl w:val="0"/>
        <w:rPr>
          <w:rFonts w:ascii="Times New Roman" w:hAnsi="Times New Roman" w:cs="Times New Roman"/>
        </w:rPr>
      </w:pPr>
    </w:p>
    <w:p w14:paraId="4A74AF48" w14:textId="77777777" w:rsidR="00446E97" w:rsidRDefault="00446E97" w:rsidP="007C7FA5">
      <w:pPr>
        <w:spacing w:after="0" w:line="240" w:lineRule="auto"/>
        <w:jc w:val="center"/>
        <w:outlineLvl w:val="0"/>
        <w:rPr>
          <w:rFonts w:ascii="Times New Roman" w:hAnsi="Times New Roman" w:cs="Times New Roman"/>
        </w:rPr>
      </w:pPr>
    </w:p>
    <w:p w14:paraId="79752B74" w14:textId="77777777" w:rsidR="00446E97" w:rsidRDefault="00446E97" w:rsidP="007C7FA5">
      <w:pPr>
        <w:spacing w:after="0" w:line="240" w:lineRule="auto"/>
        <w:jc w:val="center"/>
        <w:outlineLvl w:val="0"/>
        <w:rPr>
          <w:rFonts w:ascii="Times New Roman" w:hAnsi="Times New Roman" w:cs="Times New Roman"/>
        </w:rPr>
      </w:pPr>
    </w:p>
    <w:p w14:paraId="1F10FA3A" w14:textId="77777777" w:rsidR="00446E97" w:rsidRDefault="00446E97" w:rsidP="007C7FA5">
      <w:pPr>
        <w:spacing w:after="0" w:line="240" w:lineRule="auto"/>
        <w:jc w:val="center"/>
        <w:outlineLvl w:val="0"/>
        <w:rPr>
          <w:rFonts w:ascii="Times New Roman" w:hAnsi="Times New Roman" w:cs="Times New Roman"/>
        </w:rPr>
      </w:pPr>
    </w:p>
    <w:p w14:paraId="695C4AED" w14:textId="77777777" w:rsidR="00446E97" w:rsidRPr="007418C9" w:rsidRDefault="00446E97" w:rsidP="007C7FA5">
      <w:pPr>
        <w:spacing w:after="0" w:line="240" w:lineRule="auto"/>
        <w:jc w:val="center"/>
        <w:outlineLvl w:val="0"/>
        <w:rPr>
          <w:rFonts w:ascii="Times New Roman" w:hAnsi="Times New Roman" w:cs="Times New Roman"/>
        </w:rPr>
      </w:pPr>
    </w:p>
    <w:p w14:paraId="14B3475C"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Hoyong Jung – 301416609</w:t>
      </w:r>
    </w:p>
    <w:p w14:paraId="3CC53F0E" w14:textId="77777777" w:rsidR="00446E97" w:rsidRDefault="00446E97" w:rsidP="007C7FA5">
      <w:pPr>
        <w:spacing w:after="0" w:line="240" w:lineRule="auto"/>
        <w:jc w:val="center"/>
        <w:outlineLvl w:val="0"/>
        <w:rPr>
          <w:rFonts w:ascii="Times New Roman" w:hAnsi="Times New Roman" w:cs="Times New Roman"/>
        </w:rPr>
      </w:pPr>
      <w:r>
        <w:rPr>
          <w:rFonts w:ascii="Times New Roman" w:hAnsi="Times New Roman" w:cs="Times New Roman"/>
        </w:rPr>
        <w:t>June</w:t>
      </w:r>
      <w:r w:rsidRPr="007418C9">
        <w:rPr>
          <w:rFonts w:ascii="Times New Roman" w:hAnsi="Times New Roman" w:cs="Times New Roman"/>
        </w:rPr>
        <w:t xml:space="preserve"> 1</w:t>
      </w:r>
      <w:r>
        <w:rPr>
          <w:rFonts w:ascii="Times New Roman" w:hAnsi="Times New Roman" w:cs="Times New Roman"/>
        </w:rPr>
        <w:t>9</w:t>
      </w:r>
      <w:r w:rsidRPr="007418C9">
        <w:rPr>
          <w:rFonts w:ascii="Times New Roman" w:hAnsi="Times New Roman" w:cs="Times New Roman"/>
        </w:rPr>
        <w:t>, 2025</w:t>
      </w:r>
    </w:p>
    <w:p w14:paraId="7610E37C" w14:textId="77777777" w:rsidR="00446E97" w:rsidRDefault="00446E97" w:rsidP="007C7FA5">
      <w:pPr>
        <w:spacing w:after="0" w:line="240" w:lineRule="auto"/>
        <w:jc w:val="center"/>
        <w:outlineLvl w:val="0"/>
        <w:rPr>
          <w:rFonts w:ascii="Times New Roman" w:hAnsi="Times New Roman" w:cs="Times New Roman"/>
        </w:rPr>
      </w:pPr>
    </w:p>
    <w:p w14:paraId="00F3FF5E" w14:textId="77777777" w:rsidR="00446E97" w:rsidRDefault="00446E97" w:rsidP="007C7FA5">
      <w:pPr>
        <w:spacing w:after="0" w:line="240" w:lineRule="auto"/>
        <w:jc w:val="center"/>
        <w:outlineLvl w:val="0"/>
        <w:rPr>
          <w:rFonts w:ascii="Times New Roman" w:hAnsi="Times New Roman" w:cs="Times New Roman"/>
        </w:rPr>
      </w:pPr>
    </w:p>
    <w:p w14:paraId="2B985B3E" w14:textId="77777777" w:rsidR="00446E97" w:rsidRDefault="00446E97" w:rsidP="007C7FA5">
      <w:pPr>
        <w:spacing w:after="0" w:line="240" w:lineRule="auto"/>
        <w:jc w:val="center"/>
        <w:outlineLvl w:val="0"/>
        <w:rPr>
          <w:rFonts w:ascii="Times New Roman" w:hAnsi="Times New Roman" w:cs="Times New Roman"/>
        </w:rPr>
      </w:pPr>
    </w:p>
    <w:p w14:paraId="0EF125CE" w14:textId="77777777" w:rsidR="00446E97" w:rsidRDefault="00446E97" w:rsidP="007C7FA5">
      <w:pPr>
        <w:spacing w:after="0" w:line="240" w:lineRule="auto"/>
        <w:jc w:val="center"/>
        <w:outlineLvl w:val="0"/>
        <w:rPr>
          <w:rFonts w:ascii="Times New Roman" w:hAnsi="Times New Roman" w:cs="Times New Roman"/>
        </w:rPr>
      </w:pPr>
    </w:p>
    <w:p w14:paraId="54440B5E" w14:textId="77777777" w:rsidR="00446E97" w:rsidRDefault="00446E97" w:rsidP="007C7FA5">
      <w:pPr>
        <w:spacing w:after="0" w:line="240" w:lineRule="auto"/>
        <w:jc w:val="center"/>
        <w:outlineLvl w:val="0"/>
        <w:rPr>
          <w:rFonts w:ascii="Times New Roman" w:hAnsi="Times New Roman" w:cs="Times New Roman"/>
        </w:rPr>
      </w:pPr>
    </w:p>
    <w:p w14:paraId="5174E7D5" w14:textId="77777777" w:rsidR="00446E97" w:rsidRDefault="00446E97" w:rsidP="007C7FA5">
      <w:pPr>
        <w:spacing w:after="0" w:line="240" w:lineRule="auto"/>
        <w:jc w:val="center"/>
        <w:outlineLvl w:val="0"/>
        <w:rPr>
          <w:rFonts w:ascii="Times New Roman" w:hAnsi="Times New Roman" w:cs="Times New Roman"/>
        </w:rPr>
      </w:pPr>
    </w:p>
    <w:p w14:paraId="0CEEADF9" w14:textId="77777777" w:rsidR="00446E97" w:rsidRDefault="00446E97" w:rsidP="007C7FA5">
      <w:pPr>
        <w:spacing w:after="0" w:line="240" w:lineRule="auto"/>
        <w:jc w:val="center"/>
        <w:outlineLvl w:val="0"/>
        <w:rPr>
          <w:rFonts w:ascii="Times New Roman" w:hAnsi="Times New Roman" w:cs="Times New Roman"/>
        </w:rPr>
      </w:pPr>
    </w:p>
    <w:p w14:paraId="3B94E9E5" w14:textId="77777777" w:rsidR="00446E97" w:rsidRPr="007418C9" w:rsidRDefault="00446E97" w:rsidP="007C7FA5">
      <w:pPr>
        <w:spacing w:after="0" w:line="240" w:lineRule="auto"/>
        <w:jc w:val="center"/>
        <w:outlineLvl w:val="0"/>
        <w:rPr>
          <w:rFonts w:ascii="Times New Roman" w:hAnsi="Times New Roman" w:cs="Times New Roman"/>
        </w:rPr>
      </w:pPr>
    </w:p>
    <w:p w14:paraId="5ADDD81F"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Course:</w:t>
      </w:r>
      <w:r w:rsidRPr="007418C9">
        <w:rPr>
          <w:rFonts w:ascii="Times New Roman" w:hAnsi="Times New Roman" w:cs="Times New Roman"/>
        </w:rPr>
        <w:t xml:space="preserve"> Business Communication – BUS 360W (D300)</w:t>
      </w:r>
    </w:p>
    <w:p w14:paraId="0BB9069D"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Lecturer:</w:t>
      </w:r>
      <w:r w:rsidRPr="007418C9">
        <w:rPr>
          <w:rFonts w:ascii="Times New Roman" w:hAnsi="Times New Roman" w:cs="Times New Roman"/>
        </w:rPr>
        <w:t xml:space="preserve"> Eric Tung</w:t>
      </w:r>
    </w:p>
    <w:p w14:paraId="543F7759" w14:textId="77777777" w:rsidR="00446E97"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T</w:t>
      </w:r>
      <w:r>
        <w:rPr>
          <w:rFonts w:ascii="Times New Roman" w:hAnsi="Times New Roman" w:cs="Times New Roman"/>
          <w:b/>
          <w:bCs/>
        </w:rPr>
        <w:t xml:space="preserve">eaching </w:t>
      </w:r>
      <w:r w:rsidRPr="007418C9">
        <w:rPr>
          <w:rFonts w:ascii="Times New Roman" w:hAnsi="Times New Roman" w:cs="Times New Roman"/>
          <w:b/>
          <w:bCs/>
        </w:rPr>
        <w:t>A</w:t>
      </w:r>
      <w:r>
        <w:rPr>
          <w:rFonts w:ascii="Times New Roman" w:hAnsi="Times New Roman" w:cs="Times New Roman"/>
          <w:b/>
          <w:bCs/>
        </w:rPr>
        <w:t>ssistant</w:t>
      </w:r>
      <w:r w:rsidRPr="007418C9">
        <w:rPr>
          <w:rFonts w:ascii="Times New Roman" w:hAnsi="Times New Roman" w:cs="Times New Roman"/>
          <w:b/>
          <w:bCs/>
        </w:rPr>
        <w:t>:</w:t>
      </w:r>
      <w:r w:rsidRPr="007418C9">
        <w:rPr>
          <w:rFonts w:ascii="Times New Roman" w:hAnsi="Times New Roman" w:cs="Times New Roman"/>
        </w:rPr>
        <w:t xml:space="preserve"> Olivia </w:t>
      </w:r>
      <w:proofErr w:type="spellStart"/>
      <w:r w:rsidRPr="007418C9">
        <w:rPr>
          <w:rFonts w:ascii="Times New Roman" w:hAnsi="Times New Roman" w:cs="Times New Roman"/>
        </w:rPr>
        <w:t>Niquidet</w:t>
      </w:r>
      <w:proofErr w:type="spellEnd"/>
    </w:p>
    <w:p w14:paraId="21D261A8" w14:textId="77777777" w:rsidR="00446E97" w:rsidRDefault="00446E97" w:rsidP="007C7FA5">
      <w:pPr>
        <w:spacing w:after="0" w:line="240" w:lineRule="auto"/>
        <w:jc w:val="center"/>
        <w:outlineLvl w:val="0"/>
        <w:rPr>
          <w:rFonts w:ascii="Times New Roman" w:hAnsi="Times New Roman" w:cs="Times New Roman"/>
        </w:rPr>
      </w:pPr>
    </w:p>
    <w:p w14:paraId="1EF93915" w14:textId="77777777" w:rsidR="00446E97" w:rsidRDefault="00446E97" w:rsidP="007C7FA5">
      <w:pPr>
        <w:spacing w:after="0" w:line="240" w:lineRule="auto"/>
        <w:jc w:val="center"/>
        <w:outlineLvl w:val="0"/>
        <w:rPr>
          <w:rFonts w:ascii="Times New Roman" w:hAnsi="Times New Roman" w:cs="Times New Roman"/>
        </w:rPr>
      </w:pPr>
    </w:p>
    <w:p w14:paraId="5A0FA64E" w14:textId="77777777" w:rsidR="00446E97" w:rsidRDefault="00446E97" w:rsidP="007C7FA5">
      <w:pPr>
        <w:spacing w:after="0" w:line="240" w:lineRule="auto"/>
        <w:jc w:val="center"/>
        <w:outlineLvl w:val="0"/>
        <w:rPr>
          <w:rFonts w:ascii="Times New Roman" w:hAnsi="Times New Roman" w:cs="Times New Roman"/>
        </w:rPr>
      </w:pPr>
    </w:p>
    <w:p w14:paraId="256BE9B6" w14:textId="77777777" w:rsidR="00446E97" w:rsidRDefault="00446E97" w:rsidP="007C7FA5">
      <w:pPr>
        <w:spacing w:after="0" w:line="240" w:lineRule="auto"/>
        <w:jc w:val="center"/>
        <w:outlineLvl w:val="0"/>
        <w:rPr>
          <w:rFonts w:ascii="Times New Roman" w:hAnsi="Times New Roman" w:cs="Times New Roman"/>
        </w:rPr>
      </w:pPr>
    </w:p>
    <w:p w14:paraId="37F1A9C2" w14:textId="77777777" w:rsidR="00446E97" w:rsidRDefault="00446E97" w:rsidP="007C7FA5">
      <w:pPr>
        <w:spacing w:after="0" w:line="240" w:lineRule="auto"/>
        <w:jc w:val="center"/>
        <w:outlineLvl w:val="0"/>
        <w:rPr>
          <w:rFonts w:ascii="Times New Roman" w:hAnsi="Times New Roman" w:cs="Times New Roman"/>
        </w:rPr>
      </w:pPr>
    </w:p>
    <w:p w14:paraId="4D0A4B9F" w14:textId="77777777" w:rsidR="00446E97" w:rsidRDefault="00446E97" w:rsidP="007C7FA5">
      <w:pPr>
        <w:spacing w:after="0" w:line="240" w:lineRule="auto"/>
        <w:jc w:val="center"/>
        <w:outlineLvl w:val="0"/>
        <w:rPr>
          <w:rFonts w:ascii="Times New Roman" w:hAnsi="Times New Roman" w:cs="Times New Roman"/>
        </w:rPr>
      </w:pPr>
    </w:p>
    <w:p w14:paraId="1F03EBEE" w14:textId="77777777" w:rsidR="00446E97" w:rsidRDefault="00446E97" w:rsidP="007C7FA5">
      <w:pPr>
        <w:spacing w:after="0" w:line="240" w:lineRule="auto"/>
        <w:jc w:val="center"/>
        <w:outlineLvl w:val="0"/>
        <w:rPr>
          <w:rFonts w:ascii="Times New Roman" w:hAnsi="Times New Roman" w:cs="Times New Roman"/>
        </w:rPr>
      </w:pPr>
    </w:p>
    <w:p w14:paraId="747EC2C7" w14:textId="77777777" w:rsidR="00446E97"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Beedie School of Business</w:t>
      </w:r>
    </w:p>
    <w:p w14:paraId="3E034AC6" w14:textId="77777777" w:rsidR="00446E97" w:rsidRPr="007418C9" w:rsidRDefault="00446E97" w:rsidP="007C7FA5">
      <w:pPr>
        <w:spacing w:after="0" w:line="240" w:lineRule="auto"/>
        <w:jc w:val="center"/>
        <w:outlineLvl w:val="0"/>
        <w:rPr>
          <w:rFonts w:ascii="Times New Roman" w:hAnsi="Times New Roman" w:cs="Times New Roman"/>
          <w:b/>
          <w:bCs/>
        </w:rPr>
      </w:pPr>
      <w:r w:rsidRPr="007418C9">
        <w:rPr>
          <w:rFonts w:ascii="Times New Roman" w:hAnsi="Times New Roman" w:cs="Times New Roman"/>
          <w:b/>
          <w:bCs/>
        </w:rPr>
        <w:t>SIMON FRASER UNIVERSITY</w:t>
      </w:r>
    </w:p>
    <w:p w14:paraId="1F5858C9"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br w:type="page"/>
      </w:r>
    </w:p>
    <w:p w14:paraId="1B52DC1B" w14:textId="77777777" w:rsidR="00446E97" w:rsidRPr="007A465A" w:rsidRDefault="00446E97" w:rsidP="007C7FA5">
      <w:pPr>
        <w:spacing w:after="0" w:line="240" w:lineRule="auto"/>
        <w:jc w:val="center"/>
        <w:outlineLvl w:val="0"/>
        <w:rPr>
          <w:rFonts w:ascii="Times New Roman" w:hAnsi="Times New Roman" w:cs="Times New Roman"/>
          <w:b/>
          <w:bCs/>
        </w:rPr>
      </w:pPr>
      <w:commentRangeStart w:id="35"/>
      <w:r w:rsidRPr="4089BE86">
        <w:rPr>
          <w:rFonts w:ascii="Times New Roman" w:hAnsi="Times New Roman" w:cs="Times New Roman"/>
          <w:b/>
          <w:bCs/>
        </w:rPr>
        <w:lastRenderedPageBreak/>
        <w:t>Memo</w:t>
      </w:r>
      <w:commentRangeEnd w:id="35"/>
      <w:r>
        <w:commentReference w:id="35"/>
      </w:r>
    </w:p>
    <w:p w14:paraId="54D2BD6B" w14:textId="77777777" w:rsidR="00446E97" w:rsidRPr="007418C9" w:rsidRDefault="00446E97" w:rsidP="007C7FA5">
      <w:pPr>
        <w:pBdr>
          <w:bottom w:val="single" w:sz="4" w:space="1" w:color="auto"/>
        </w:pBdr>
        <w:spacing w:after="0" w:line="240" w:lineRule="auto"/>
        <w:jc w:val="center"/>
        <w:outlineLvl w:val="0"/>
        <w:rPr>
          <w:rFonts w:ascii="Times New Roman" w:hAnsi="Times New Roman" w:cs="Times New Roman"/>
        </w:rPr>
      </w:pPr>
      <w:commentRangeStart w:id="36"/>
      <w:commentRangeEnd w:id="36"/>
      <w:r>
        <w:commentReference w:id="36"/>
      </w:r>
    </w:p>
    <w:p w14:paraId="33B981E5"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4089BE86">
        <w:rPr>
          <w:rFonts w:ascii="Times New Roman" w:hAnsi="Times New Roman" w:cs="Times New Roman"/>
          <w:b/>
          <w:bCs/>
        </w:rPr>
        <w:t>To:</w:t>
      </w:r>
      <w:r>
        <w:tab/>
      </w:r>
      <w:r>
        <w:tab/>
      </w:r>
      <w:commentRangeStart w:id="37"/>
      <w:r w:rsidRPr="4089BE86">
        <w:rPr>
          <w:rFonts w:ascii="Times New Roman" w:hAnsi="Times New Roman" w:cs="Times New Roman"/>
        </w:rPr>
        <w:t>Classmate</w:t>
      </w:r>
      <w:commentRangeEnd w:id="37"/>
      <w:r>
        <w:commentReference w:id="37"/>
      </w:r>
    </w:p>
    <w:p w14:paraId="6EB907BA"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From:</w:t>
      </w:r>
      <w:r>
        <w:rPr>
          <w:rFonts w:ascii="Times New Roman" w:hAnsi="Times New Roman" w:cs="Times New Roman"/>
        </w:rPr>
        <w:tab/>
      </w:r>
      <w:r>
        <w:rPr>
          <w:rFonts w:ascii="Times New Roman" w:hAnsi="Times New Roman" w:cs="Times New Roman"/>
        </w:rPr>
        <w:tab/>
        <w:t>Hoyong Jung</w:t>
      </w:r>
    </w:p>
    <w:p w14:paraId="4B6A6D18"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Date:</w:t>
      </w:r>
      <w:r>
        <w:rPr>
          <w:rFonts w:ascii="Times New Roman" w:hAnsi="Times New Roman" w:cs="Times New Roman"/>
        </w:rPr>
        <w:tab/>
      </w:r>
      <w:r>
        <w:rPr>
          <w:rFonts w:ascii="Times New Roman" w:hAnsi="Times New Roman" w:cs="Times New Roman"/>
        </w:rPr>
        <w:tab/>
        <w:t>June 19, 2025</w:t>
      </w:r>
    </w:p>
    <w:p w14:paraId="4CE81B98"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4089BE86">
        <w:rPr>
          <w:rFonts w:ascii="Times New Roman" w:hAnsi="Times New Roman" w:cs="Times New Roman"/>
          <w:b/>
          <w:bCs/>
        </w:rPr>
        <w:t>Re:</w:t>
      </w:r>
      <w:r>
        <w:tab/>
      </w:r>
      <w:r>
        <w:tab/>
      </w:r>
      <w:commentRangeStart w:id="38"/>
      <w:r w:rsidRPr="4089BE86">
        <w:rPr>
          <w:rFonts w:ascii="Times New Roman" w:hAnsi="Times New Roman" w:cs="Times New Roman"/>
        </w:rPr>
        <w:t>Proper Spacing and Signature Conventions in Business Letters</w:t>
      </w:r>
      <w:commentRangeEnd w:id="38"/>
      <w:r>
        <w:commentReference w:id="38"/>
      </w:r>
    </w:p>
    <w:p w14:paraId="7F7762F1" w14:textId="77777777" w:rsidR="00446E97" w:rsidRDefault="00446E97" w:rsidP="007C7FA5">
      <w:pPr>
        <w:spacing w:after="0" w:line="240" w:lineRule="auto"/>
        <w:outlineLvl w:val="0"/>
        <w:rPr>
          <w:rFonts w:ascii="Times New Roman" w:hAnsi="Times New Roman" w:cs="Times New Roman"/>
        </w:rPr>
      </w:pPr>
    </w:p>
    <w:p w14:paraId="221BB7C1" w14:textId="77777777" w:rsidR="00446E97" w:rsidRPr="00AE747E" w:rsidRDefault="00446E97" w:rsidP="007C7FA5">
      <w:pPr>
        <w:spacing w:after="0" w:line="240" w:lineRule="auto"/>
        <w:outlineLvl w:val="0"/>
        <w:rPr>
          <w:rFonts w:ascii="Times New Roman" w:hAnsi="Times New Roman" w:cs="Times New Roman"/>
        </w:rPr>
      </w:pPr>
      <w:del w:id="39" w:author="Olivia Niquidet" w:date="2025-06-26T23:33:00Z">
        <w:r w:rsidRPr="4089BE86" w:rsidDel="00AE747E">
          <w:rPr>
            <w:rFonts w:ascii="Times New Roman" w:hAnsi="Times New Roman" w:cs="Times New Roman"/>
          </w:rPr>
          <w:delText>A business letter often marks the beginning of a professional relationship—and first impressions matter</w:delText>
        </w:r>
      </w:del>
      <w:r w:rsidRPr="4089BE86">
        <w:rPr>
          <w:rFonts w:ascii="Times New Roman" w:hAnsi="Times New Roman" w:cs="Times New Roman"/>
        </w:rPr>
        <w:t xml:space="preserve">. </w:t>
      </w:r>
      <w:commentRangeStart w:id="40"/>
      <w:r w:rsidRPr="4089BE86">
        <w:rPr>
          <w:rFonts w:ascii="Times New Roman" w:hAnsi="Times New Roman" w:cs="Times New Roman"/>
        </w:rPr>
        <w:t>Even small formatting choices can significantly influence how a message is perceived and whether it inspires confidence. While many of us are familiar with the fundamentals, revisiting spacing and signature conventions helps reinforce a clear, consistent, and credible professional image.</w:t>
      </w:r>
      <w:commentRangeEnd w:id="40"/>
      <w:r>
        <w:commentReference w:id="40"/>
      </w:r>
    </w:p>
    <w:p w14:paraId="1C6538DD" w14:textId="77777777" w:rsidR="00446E97" w:rsidRPr="00AE747E" w:rsidRDefault="00446E97" w:rsidP="007C7FA5">
      <w:pPr>
        <w:spacing w:after="0" w:line="240" w:lineRule="auto"/>
        <w:outlineLvl w:val="0"/>
        <w:rPr>
          <w:rFonts w:ascii="Times New Roman" w:hAnsi="Times New Roman" w:cs="Times New Roman"/>
        </w:rPr>
      </w:pPr>
    </w:p>
    <w:p w14:paraId="72433047" w14:textId="77777777" w:rsidR="00446E97" w:rsidRPr="00AE747E"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A widely accepted convention is to press Enter four times after the closing (e.g., "Sincerely") to create space for your signature. This convention allows for a clean and intentional layout.</w:t>
      </w:r>
    </w:p>
    <w:p w14:paraId="16A00443" w14:textId="77777777" w:rsidR="00446E97" w:rsidRPr="00AE747E"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Letters should use single spacing, with paragraph settings adjusted to 0 pt before and after to ensure consistent formatting throughout the document.</w:t>
      </w:r>
    </w:p>
    <w:p w14:paraId="13D04A8C" w14:textId="77777777" w:rsidR="00446E97" w:rsidRPr="00AE747E" w:rsidRDefault="00446E97" w:rsidP="007C7FA5">
      <w:pPr>
        <w:spacing w:after="0" w:line="240" w:lineRule="auto"/>
        <w:outlineLvl w:val="0"/>
        <w:rPr>
          <w:rFonts w:ascii="Times New Roman" w:hAnsi="Times New Roman" w:cs="Times New Roman"/>
        </w:rPr>
      </w:pPr>
    </w:p>
    <w:p w14:paraId="38C885EC" w14:textId="77777777" w:rsidR="00446E97" w:rsidRPr="00AE747E" w:rsidRDefault="00446E97" w:rsidP="007C7FA5">
      <w:pPr>
        <w:spacing w:after="0" w:line="240" w:lineRule="auto"/>
        <w:outlineLvl w:val="0"/>
        <w:rPr>
          <w:rFonts w:ascii="Times New Roman" w:hAnsi="Times New Roman" w:cs="Times New Roman"/>
        </w:rPr>
      </w:pPr>
      <w:r w:rsidRPr="4089BE86">
        <w:rPr>
          <w:rFonts w:ascii="Times New Roman" w:hAnsi="Times New Roman" w:cs="Times New Roman"/>
        </w:rPr>
        <w:t xml:space="preserve">For inserting a signature, using Word's drawing tool is a simple and effective solution. While adding an image of a scanned signature is also possible, it involves extra steps and formatting adjustments. The drawing tool offers a practical and accessible alternative that preserves a </w:t>
      </w:r>
      <w:commentRangeStart w:id="41"/>
      <w:r w:rsidRPr="4089BE86">
        <w:rPr>
          <w:rFonts w:ascii="Times New Roman" w:hAnsi="Times New Roman" w:cs="Times New Roman"/>
        </w:rPr>
        <w:t>personal touch while maintaining professionalism.</w:t>
      </w:r>
    </w:p>
    <w:p w14:paraId="7FC676E3" w14:textId="77777777" w:rsidR="00446E97" w:rsidRPr="00AE747E" w:rsidRDefault="00446E97" w:rsidP="007C7FA5">
      <w:pPr>
        <w:spacing w:after="0" w:line="240" w:lineRule="auto"/>
        <w:outlineLvl w:val="0"/>
        <w:rPr>
          <w:rFonts w:ascii="Times New Roman" w:hAnsi="Times New Roman" w:cs="Times New Roman"/>
        </w:rPr>
      </w:pPr>
    </w:p>
    <w:p w14:paraId="7BCBDF97" w14:textId="77777777" w:rsidR="00446E97" w:rsidRPr="00AE747E" w:rsidRDefault="00446E97" w:rsidP="007C7FA5">
      <w:pPr>
        <w:spacing w:after="0" w:line="240" w:lineRule="auto"/>
        <w:outlineLvl w:val="0"/>
        <w:rPr>
          <w:rFonts w:ascii="Times New Roman" w:hAnsi="Times New Roman" w:cs="Times New Roman"/>
        </w:rPr>
      </w:pPr>
      <w:r w:rsidRPr="4089BE86">
        <w:rPr>
          <w:rFonts w:ascii="Times New Roman" w:hAnsi="Times New Roman" w:cs="Times New Roman"/>
        </w:rPr>
        <w:t>Being mindful of these conventions demonstrates your attention to detail and respect for business communication standards. Such care enhances your message and supports your professional image.</w:t>
      </w:r>
      <w:commentRangeEnd w:id="41"/>
      <w:r>
        <w:commentReference w:id="41"/>
      </w:r>
    </w:p>
    <w:p w14:paraId="574DB118" w14:textId="77777777" w:rsidR="00446E97" w:rsidRPr="00AE747E" w:rsidRDefault="00446E97" w:rsidP="007C7FA5">
      <w:pPr>
        <w:spacing w:after="0" w:line="240" w:lineRule="auto"/>
        <w:outlineLvl w:val="0"/>
        <w:rPr>
          <w:rFonts w:ascii="Times New Roman" w:hAnsi="Times New Roman" w:cs="Times New Roman"/>
        </w:rPr>
      </w:pPr>
    </w:p>
    <w:p w14:paraId="5A8FCEB1" w14:textId="77777777" w:rsidR="00446E97" w:rsidRDefault="00446E97" w:rsidP="007C7FA5">
      <w:pPr>
        <w:spacing w:after="0" w:line="240" w:lineRule="auto"/>
        <w:outlineLvl w:val="0"/>
        <w:rPr>
          <w:rFonts w:ascii="Times New Roman" w:hAnsi="Times New Roman" w:cs="Times New Roman"/>
        </w:rPr>
      </w:pPr>
      <w:r w:rsidRPr="4089BE86">
        <w:rPr>
          <w:rFonts w:ascii="Times New Roman" w:hAnsi="Times New Roman" w:cs="Times New Roman"/>
        </w:rPr>
        <w:t xml:space="preserve">Word Count: </w:t>
      </w:r>
      <w:commentRangeStart w:id="42"/>
      <w:r w:rsidRPr="4089BE86">
        <w:rPr>
          <w:rFonts w:ascii="Times New Roman" w:hAnsi="Times New Roman" w:cs="Times New Roman"/>
        </w:rPr>
        <w:t>182</w:t>
      </w:r>
      <w:commentRangeEnd w:id="42"/>
      <w:r>
        <w:commentReference w:id="42"/>
      </w:r>
    </w:p>
    <w:p w14:paraId="59F9487F" w14:textId="77777777" w:rsidR="00446E97" w:rsidRDefault="00446E97" w:rsidP="007C7FA5">
      <w:pPr>
        <w:outlineLvl w:val="0"/>
        <w:rPr>
          <w:rFonts w:ascii="Times New Roman" w:hAnsi="Times New Roman" w:cs="Times New Roman"/>
        </w:rPr>
      </w:pPr>
      <w:r w:rsidRPr="4089BE86">
        <w:rPr>
          <w:rFonts w:ascii="Times New Roman" w:hAnsi="Times New Roman" w:cs="Times New Roman"/>
        </w:rPr>
        <w:br w:type="page"/>
      </w:r>
      <w:commentRangeStart w:id="43"/>
      <w:commentRangeEnd w:id="43"/>
      <w:r>
        <w:commentReference w:id="43"/>
      </w:r>
    </w:p>
    <w:p w14:paraId="51DADB99" w14:textId="77777777" w:rsidR="00446E97" w:rsidRDefault="00446E97" w:rsidP="007C7FA5">
      <w:pPr>
        <w:pStyle w:val="Title"/>
        <w:spacing w:after="0"/>
        <w:jc w:val="center"/>
        <w:outlineLvl w:val="0"/>
        <w:rPr>
          <w:rFonts w:ascii="Times New Roman" w:hAnsi="Times New Roman" w:cs="Times New Roman"/>
          <w:sz w:val="36"/>
          <w:szCs w:val="36"/>
        </w:rPr>
      </w:pPr>
    </w:p>
    <w:p w14:paraId="542752F9" w14:textId="77777777" w:rsidR="00446E97" w:rsidRDefault="00446E97" w:rsidP="007C7FA5">
      <w:pPr>
        <w:pStyle w:val="Title"/>
        <w:spacing w:after="0"/>
        <w:jc w:val="center"/>
        <w:outlineLvl w:val="0"/>
        <w:rPr>
          <w:rFonts w:ascii="Times New Roman" w:hAnsi="Times New Roman" w:cs="Times New Roman"/>
          <w:sz w:val="36"/>
          <w:szCs w:val="36"/>
        </w:rPr>
      </w:pPr>
    </w:p>
    <w:p w14:paraId="03A704DC" w14:textId="77777777" w:rsidR="00446E97" w:rsidRDefault="00446E97" w:rsidP="007C7FA5">
      <w:pPr>
        <w:pStyle w:val="Title"/>
        <w:spacing w:after="0"/>
        <w:jc w:val="center"/>
        <w:outlineLvl w:val="0"/>
        <w:rPr>
          <w:rFonts w:ascii="Times New Roman" w:hAnsi="Times New Roman" w:cs="Times New Roman"/>
          <w:sz w:val="36"/>
          <w:szCs w:val="36"/>
        </w:rPr>
      </w:pPr>
      <w:r w:rsidRPr="00091A9C">
        <w:rPr>
          <w:rFonts w:ascii="Times New Roman" w:hAnsi="Times New Roman" w:cs="Times New Roman"/>
          <w:sz w:val="36"/>
          <w:szCs w:val="36"/>
        </w:rPr>
        <w:t>Portfolio Exercise #4</w:t>
      </w:r>
    </w:p>
    <w:p w14:paraId="39721CB3" w14:textId="77777777" w:rsidR="00446E97" w:rsidRPr="00B22CC9" w:rsidRDefault="00446E97" w:rsidP="007C7FA5">
      <w:pPr>
        <w:pStyle w:val="Title"/>
        <w:spacing w:after="0"/>
        <w:jc w:val="center"/>
        <w:outlineLvl w:val="0"/>
        <w:rPr>
          <w:rFonts w:ascii="Times New Roman" w:hAnsi="Times New Roman" w:cs="Times New Roman"/>
          <w:sz w:val="36"/>
          <w:szCs w:val="36"/>
        </w:rPr>
      </w:pPr>
      <w:r w:rsidRPr="00091A9C">
        <w:rPr>
          <w:rFonts w:ascii="Times New Roman" w:hAnsi="Times New Roman" w:cs="Times New Roman"/>
          <w:sz w:val="36"/>
          <w:szCs w:val="36"/>
        </w:rPr>
        <w:t>Mechanics of Writing and Professional Image</w:t>
      </w:r>
    </w:p>
    <w:p w14:paraId="69C3E261" w14:textId="77777777" w:rsidR="00446E97" w:rsidRDefault="00446E97" w:rsidP="007C7FA5">
      <w:pPr>
        <w:spacing w:after="0" w:line="240" w:lineRule="auto"/>
        <w:jc w:val="center"/>
        <w:outlineLvl w:val="0"/>
        <w:rPr>
          <w:rFonts w:ascii="Times New Roman" w:hAnsi="Times New Roman" w:cs="Times New Roman"/>
        </w:rPr>
      </w:pPr>
    </w:p>
    <w:p w14:paraId="1AD09DE6" w14:textId="77777777" w:rsidR="00446E97" w:rsidRDefault="00446E97" w:rsidP="007C7FA5">
      <w:pPr>
        <w:spacing w:after="0" w:line="240" w:lineRule="auto"/>
        <w:jc w:val="center"/>
        <w:outlineLvl w:val="0"/>
        <w:rPr>
          <w:rFonts w:ascii="Times New Roman" w:hAnsi="Times New Roman" w:cs="Times New Roman"/>
        </w:rPr>
      </w:pPr>
    </w:p>
    <w:p w14:paraId="5046414B" w14:textId="77777777" w:rsidR="00446E97" w:rsidRDefault="00446E97" w:rsidP="007C7FA5">
      <w:pPr>
        <w:spacing w:after="0" w:line="240" w:lineRule="auto"/>
        <w:jc w:val="center"/>
        <w:outlineLvl w:val="0"/>
        <w:rPr>
          <w:rFonts w:ascii="Times New Roman" w:hAnsi="Times New Roman" w:cs="Times New Roman"/>
        </w:rPr>
      </w:pPr>
    </w:p>
    <w:p w14:paraId="3243B1B0" w14:textId="77777777" w:rsidR="00446E97" w:rsidRDefault="00446E97" w:rsidP="007C7FA5">
      <w:pPr>
        <w:spacing w:after="0" w:line="240" w:lineRule="auto"/>
        <w:jc w:val="center"/>
        <w:outlineLvl w:val="0"/>
        <w:rPr>
          <w:rFonts w:ascii="Times New Roman" w:hAnsi="Times New Roman" w:cs="Times New Roman"/>
        </w:rPr>
      </w:pPr>
    </w:p>
    <w:p w14:paraId="6A0485CD" w14:textId="77777777" w:rsidR="00446E97" w:rsidRDefault="00446E97" w:rsidP="007C7FA5">
      <w:pPr>
        <w:spacing w:after="0" w:line="240" w:lineRule="auto"/>
        <w:jc w:val="center"/>
        <w:outlineLvl w:val="0"/>
        <w:rPr>
          <w:rFonts w:ascii="Times New Roman" w:hAnsi="Times New Roman" w:cs="Times New Roman"/>
        </w:rPr>
      </w:pPr>
    </w:p>
    <w:p w14:paraId="4A8DF3A5" w14:textId="77777777" w:rsidR="00446E97" w:rsidRDefault="00446E97" w:rsidP="007C7FA5">
      <w:pPr>
        <w:spacing w:after="0" w:line="240" w:lineRule="auto"/>
        <w:jc w:val="center"/>
        <w:outlineLvl w:val="0"/>
        <w:rPr>
          <w:rFonts w:ascii="Times New Roman" w:hAnsi="Times New Roman" w:cs="Times New Roman"/>
        </w:rPr>
      </w:pPr>
    </w:p>
    <w:p w14:paraId="42C8E98B" w14:textId="77777777" w:rsidR="00446E97" w:rsidRDefault="00446E97" w:rsidP="007C7FA5">
      <w:pPr>
        <w:spacing w:after="0" w:line="240" w:lineRule="auto"/>
        <w:jc w:val="center"/>
        <w:outlineLvl w:val="0"/>
        <w:rPr>
          <w:rFonts w:ascii="Times New Roman" w:hAnsi="Times New Roman" w:cs="Times New Roman"/>
        </w:rPr>
      </w:pPr>
    </w:p>
    <w:p w14:paraId="30B442DA" w14:textId="77777777" w:rsidR="00446E97" w:rsidRPr="007418C9" w:rsidRDefault="00446E97" w:rsidP="007C7FA5">
      <w:pPr>
        <w:spacing w:after="0" w:line="240" w:lineRule="auto"/>
        <w:jc w:val="center"/>
        <w:outlineLvl w:val="0"/>
        <w:rPr>
          <w:rFonts w:ascii="Times New Roman" w:hAnsi="Times New Roman" w:cs="Times New Roman"/>
        </w:rPr>
      </w:pPr>
    </w:p>
    <w:p w14:paraId="0E75785E"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Hoyong Jung – 301416609</w:t>
      </w:r>
    </w:p>
    <w:p w14:paraId="4B977973" w14:textId="77777777" w:rsidR="00446E97" w:rsidRDefault="00446E97" w:rsidP="007C7FA5">
      <w:pPr>
        <w:spacing w:after="0" w:line="240" w:lineRule="auto"/>
        <w:jc w:val="center"/>
        <w:outlineLvl w:val="0"/>
        <w:rPr>
          <w:rFonts w:ascii="Times New Roman" w:hAnsi="Times New Roman" w:cs="Times New Roman"/>
        </w:rPr>
      </w:pPr>
      <w:r>
        <w:rPr>
          <w:rFonts w:ascii="Times New Roman" w:hAnsi="Times New Roman" w:cs="Times New Roman"/>
        </w:rPr>
        <w:t>July</w:t>
      </w:r>
      <w:r w:rsidRPr="007418C9">
        <w:rPr>
          <w:rFonts w:ascii="Times New Roman" w:hAnsi="Times New Roman" w:cs="Times New Roman"/>
        </w:rPr>
        <w:t xml:space="preserve"> </w:t>
      </w:r>
      <w:r>
        <w:rPr>
          <w:rFonts w:ascii="Times New Roman" w:hAnsi="Times New Roman" w:cs="Times New Roman"/>
        </w:rPr>
        <w:t>10</w:t>
      </w:r>
      <w:r w:rsidRPr="007418C9">
        <w:rPr>
          <w:rFonts w:ascii="Times New Roman" w:hAnsi="Times New Roman" w:cs="Times New Roman"/>
        </w:rPr>
        <w:t>, 2025</w:t>
      </w:r>
    </w:p>
    <w:p w14:paraId="0D1B1FAD" w14:textId="77777777" w:rsidR="00446E97" w:rsidRDefault="00446E97" w:rsidP="007C7FA5">
      <w:pPr>
        <w:spacing w:after="0" w:line="240" w:lineRule="auto"/>
        <w:jc w:val="center"/>
        <w:outlineLvl w:val="0"/>
        <w:rPr>
          <w:rFonts w:ascii="Times New Roman" w:hAnsi="Times New Roman" w:cs="Times New Roman"/>
        </w:rPr>
      </w:pPr>
    </w:p>
    <w:p w14:paraId="649ADCBA" w14:textId="77777777" w:rsidR="00446E97" w:rsidRDefault="00446E97" w:rsidP="007C7FA5">
      <w:pPr>
        <w:spacing w:after="0" w:line="240" w:lineRule="auto"/>
        <w:jc w:val="center"/>
        <w:outlineLvl w:val="0"/>
        <w:rPr>
          <w:rFonts w:ascii="Times New Roman" w:hAnsi="Times New Roman" w:cs="Times New Roman"/>
        </w:rPr>
      </w:pPr>
    </w:p>
    <w:p w14:paraId="2412C435" w14:textId="77777777" w:rsidR="00446E97" w:rsidRDefault="00446E97" w:rsidP="007C7FA5">
      <w:pPr>
        <w:spacing w:after="0" w:line="240" w:lineRule="auto"/>
        <w:jc w:val="center"/>
        <w:outlineLvl w:val="0"/>
        <w:rPr>
          <w:rFonts w:ascii="Times New Roman" w:hAnsi="Times New Roman" w:cs="Times New Roman"/>
        </w:rPr>
      </w:pPr>
    </w:p>
    <w:p w14:paraId="7EFDE9A9" w14:textId="77777777" w:rsidR="00446E97" w:rsidRDefault="00446E97" w:rsidP="007C7FA5">
      <w:pPr>
        <w:spacing w:after="0" w:line="240" w:lineRule="auto"/>
        <w:jc w:val="center"/>
        <w:outlineLvl w:val="0"/>
        <w:rPr>
          <w:rFonts w:ascii="Times New Roman" w:hAnsi="Times New Roman" w:cs="Times New Roman"/>
        </w:rPr>
      </w:pPr>
    </w:p>
    <w:p w14:paraId="6DF9F260" w14:textId="77777777" w:rsidR="00446E97" w:rsidRDefault="00446E97" w:rsidP="007C7FA5">
      <w:pPr>
        <w:spacing w:after="0" w:line="240" w:lineRule="auto"/>
        <w:jc w:val="center"/>
        <w:outlineLvl w:val="0"/>
        <w:rPr>
          <w:rFonts w:ascii="Times New Roman" w:hAnsi="Times New Roman" w:cs="Times New Roman"/>
        </w:rPr>
      </w:pPr>
    </w:p>
    <w:p w14:paraId="28D441FD" w14:textId="77777777" w:rsidR="00446E97" w:rsidRDefault="00446E97" w:rsidP="007C7FA5">
      <w:pPr>
        <w:spacing w:after="0" w:line="240" w:lineRule="auto"/>
        <w:jc w:val="center"/>
        <w:outlineLvl w:val="0"/>
        <w:rPr>
          <w:rFonts w:ascii="Times New Roman" w:hAnsi="Times New Roman" w:cs="Times New Roman"/>
        </w:rPr>
      </w:pPr>
    </w:p>
    <w:p w14:paraId="71F45D26" w14:textId="77777777" w:rsidR="00446E97" w:rsidRDefault="00446E97" w:rsidP="007C7FA5">
      <w:pPr>
        <w:spacing w:after="0" w:line="240" w:lineRule="auto"/>
        <w:jc w:val="center"/>
        <w:outlineLvl w:val="0"/>
        <w:rPr>
          <w:rFonts w:ascii="Times New Roman" w:hAnsi="Times New Roman" w:cs="Times New Roman"/>
        </w:rPr>
      </w:pPr>
    </w:p>
    <w:p w14:paraId="46A67DA1" w14:textId="77777777" w:rsidR="00446E97" w:rsidRPr="007418C9" w:rsidRDefault="00446E97" w:rsidP="007C7FA5">
      <w:pPr>
        <w:spacing w:after="0" w:line="240" w:lineRule="auto"/>
        <w:jc w:val="center"/>
        <w:outlineLvl w:val="0"/>
        <w:rPr>
          <w:rFonts w:ascii="Times New Roman" w:hAnsi="Times New Roman" w:cs="Times New Roman"/>
        </w:rPr>
      </w:pPr>
    </w:p>
    <w:p w14:paraId="7C2E68DE"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Course:</w:t>
      </w:r>
      <w:r w:rsidRPr="007418C9">
        <w:rPr>
          <w:rFonts w:ascii="Times New Roman" w:hAnsi="Times New Roman" w:cs="Times New Roman"/>
        </w:rPr>
        <w:t xml:space="preserve"> Business Communication – BUS 360W (D300)</w:t>
      </w:r>
    </w:p>
    <w:p w14:paraId="1B7A159F"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Lecturer:</w:t>
      </w:r>
      <w:r w:rsidRPr="007418C9">
        <w:rPr>
          <w:rFonts w:ascii="Times New Roman" w:hAnsi="Times New Roman" w:cs="Times New Roman"/>
        </w:rPr>
        <w:t xml:space="preserve"> Eric Tung</w:t>
      </w:r>
    </w:p>
    <w:p w14:paraId="359C29BD" w14:textId="77777777" w:rsidR="00446E97"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T</w:t>
      </w:r>
      <w:r>
        <w:rPr>
          <w:rFonts w:ascii="Times New Roman" w:hAnsi="Times New Roman" w:cs="Times New Roman"/>
          <w:b/>
          <w:bCs/>
        </w:rPr>
        <w:t xml:space="preserve">eaching </w:t>
      </w:r>
      <w:r w:rsidRPr="007418C9">
        <w:rPr>
          <w:rFonts w:ascii="Times New Roman" w:hAnsi="Times New Roman" w:cs="Times New Roman"/>
          <w:b/>
          <w:bCs/>
        </w:rPr>
        <w:t>A</w:t>
      </w:r>
      <w:r>
        <w:rPr>
          <w:rFonts w:ascii="Times New Roman" w:hAnsi="Times New Roman" w:cs="Times New Roman"/>
          <w:b/>
          <w:bCs/>
        </w:rPr>
        <w:t>ssistant</w:t>
      </w:r>
      <w:r w:rsidRPr="007418C9">
        <w:rPr>
          <w:rFonts w:ascii="Times New Roman" w:hAnsi="Times New Roman" w:cs="Times New Roman"/>
          <w:b/>
          <w:bCs/>
        </w:rPr>
        <w:t>:</w:t>
      </w:r>
      <w:r w:rsidRPr="007418C9">
        <w:rPr>
          <w:rFonts w:ascii="Times New Roman" w:hAnsi="Times New Roman" w:cs="Times New Roman"/>
        </w:rPr>
        <w:t xml:space="preserve"> Olivia </w:t>
      </w:r>
      <w:proofErr w:type="spellStart"/>
      <w:r w:rsidRPr="007418C9">
        <w:rPr>
          <w:rFonts w:ascii="Times New Roman" w:hAnsi="Times New Roman" w:cs="Times New Roman"/>
        </w:rPr>
        <w:t>Niquidet</w:t>
      </w:r>
      <w:proofErr w:type="spellEnd"/>
    </w:p>
    <w:p w14:paraId="42F9FB3F" w14:textId="77777777" w:rsidR="00446E97" w:rsidRDefault="00446E97" w:rsidP="007C7FA5">
      <w:pPr>
        <w:spacing w:after="0" w:line="240" w:lineRule="auto"/>
        <w:jc w:val="center"/>
        <w:outlineLvl w:val="0"/>
        <w:rPr>
          <w:rFonts w:ascii="Times New Roman" w:hAnsi="Times New Roman" w:cs="Times New Roman"/>
        </w:rPr>
      </w:pPr>
    </w:p>
    <w:p w14:paraId="0B287396" w14:textId="77777777" w:rsidR="00446E97" w:rsidRDefault="00446E97" w:rsidP="007C7FA5">
      <w:pPr>
        <w:spacing w:after="0" w:line="240" w:lineRule="auto"/>
        <w:jc w:val="center"/>
        <w:outlineLvl w:val="0"/>
        <w:rPr>
          <w:rFonts w:ascii="Times New Roman" w:hAnsi="Times New Roman" w:cs="Times New Roman"/>
        </w:rPr>
      </w:pPr>
    </w:p>
    <w:p w14:paraId="29E6F0D9" w14:textId="77777777" w:rsidR="00446E97" w:rsidRDefault="00446E97" w:rsidP="007C7FA5">
      <w:pPr>
        <w:spacing w:after="0" w:line="240" w:lineRule="auto"/>
        <w:jc w:val="center"/>
        <w:outlineLvl w:val="0"/>
        <w:rPr>
          <w:rFonts w:ascii="Times New Roman" w:hAnsi="Times New Roman" w:cs="Times New Roman"/>
        </w:rPr>
      </w:pPr>
    </w:p>
    <w:p w14:paraId="1BB286E2" w14:textId="77777777" w:rsidR="00446E97" w:rsidRDefault="00446E97" w:rsidP="007C7FA5">
      <w:pPr>
        <w:spacing w:after="0" w:line="240" w:lineRule="auto"/>
        <w:jc w:val="center"/>
        <w:outlineLvl w:val="0"/>
        <w:rPr>
          <w:rFonts w:ascii="Times New Roman" w:hAnsi="Times New Roman" w:cs="Times New Roman"/>
        </w:rPr>
      </w:pPr>
    </w:p>
    <w:p w14:paraId="2AED3B9C" w14:textId="77777777" w:rsidR="00446E97" w:rsidRDefault="00446E97" w:rsidP="007C7FA5">
      <w:pPr>
        <w:spacing w:after="0" w:line="240" w:lineRule="auto"/>
        <w:jc w:val="center"/>
        <w:outlineLvl w:val="0"/>
        <w:rPr>
          <w:rFonts w:ascii="Times New Roman" w:hAnsi="Times New Roman" w:cs="Times New Roman"/>
        </w:rPr>
      </w:pPr>
    </w:p>
    <w:p w14:paraId="6A14894A" w14:textId="77777777" w:rsidR="00446E97" w:rsidRDefault="00446E97" w:rsidP="007C7FA5">
      <w:pPr>
        <w:spacing w:after="0" w:line="240" w:lineRule="auto"/>
        <w:jc w:val="center"/>
        <w:outlineLvl w:val="0"/>
        <w:rPr>
          <w:rFonts w:ascii="Times New Roman" w:hAnsi="Times New Roman" w:cs="Times New Roman"/>
        </w:rPr>
      </w:pPr>
    </w:p>
    <w:p w14:paraId="30E3CFE0" w14:textId="77777777" w:rsidR="00446E97" w:rsidRDefault="00446E97" w:rsidP="007C7FA5">
      <w:pPr>
        <w:spacing w:after="0" w:line="240" w:lineRule="auto"/>
        <w:jc w:val="center"/>
        <w:outlineLvl w:val="0"/>
        <w:rPr>
          <w:rFonts w:ascii="Times New Roman" w:hAnsi="Times New Roman" w:cs="Times New Roman"/>
        </w:rPr>
      </w:pPr>
    </w:p>
    <w:p w14:paraId="2EAA7EBF" w14:textId="77777777" w:rsidR="00446E97"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Beedie School of Business</w:t>
      </w:r>
    </w:p>
    <w:p w14:paraId="5DCD2BF8" w14:textId="77777777" w:rsidR="00446E97" w:rsidRPr="007418C9" w:rsidRDefault="00446E97" w:rsidP="007C7FA5">
      <w:pPr>
        <w:spacing w:after="0" w:line="240" w:lineRule="auto"/>
        <w:jc w:val="center"/>
        <w:outlineLvl w:val="0"/>
        <w:rPr>
          <w:rFonts w:ascii="Times New Roman" w:hAnsi="Times New Roman" w:cs="Times New Roman"/>
          <w:b/>
          <w:bCs/>
        </w:rPr>
      </w:pPr>
      <w:r w:rsidRPr="007418C9">
        <w:rPr>
          <w:rFonts w:ascii="Times New Roman" w:hAnsi="Times New Roman" w:cs="Times New Roman"/>
          <w:b/>
          <w:bCs/>
        </w:rPr>
        <w:t>SIMON FRASER UNIVERSITY</w:t>
      </w:r>
    </w:p>
    <w:p w14:paraId="231CA6FB"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br w:type="page"/>
      </w:r>
    </w:p>
    <w:p w14:paraId="1D3EB584" w14:textId="77777777" w:rsidR="00446E97" w:rsidRPr="007A465A" w:rsidRDefault="00446E97" w:rsidP="007C7FA5">
      <w:pPr>
        <w:spacing w:after="0" w:line="240" w:lineRule="auto"/>
        <w:jc w:val="center"/>
        <w:outlineLvl w:val="0"/>
        <w:rPr>
          <w:rFonts w:ascii="Times New Roman" w:hAnsi="Times New Roman" w:cs="Times New Roman"/>
          <w:b/>
          <w:bCs/>
        </w:rPr>
      </w:pPr>
      <w:r w:rsidRPr="007A465A">
        <w:rPr>
          <w:rFonts w:ascii="Times New Roman" w:hAnsi="Times New Roman" w:cs="Times New Roman"/>
          <w:b/>
          <w:bCs/>
        </w:rPr>
        <w:lastRenderedPageBreak/>
        <w:t>M</w:t>
      </w:r>
      <w:r>
        <w:rPr>
          <w:rFonts w:ascii="Times New Roman" w:hAnsi="Times New Roman" w:cs="Times New Roman"/>
          <w:b/>
          <w:bCs/>
        </w:rPr>
        <w:t>EMO</w:t>
      </w:r>
    </w:p>
    <w:p w14:paraId="09C643A0" w14:textId="77777777" w:rsidR="00446E97" w:rsidRPr="007418C9" w:rsidRDefault="00446E97" w:rsidP="007C7FA5">
      <w:pPr>
        <w:pBdr>
          <w:bottom w:val="single" w:sz="4" w:space="1" w:color="auto"/>
        </w:pBdr>
        <w:spacing w:after="0" w:line="240" w:lineRule="auto"/>
        <w:jc w:val="center"/>
        <w:outlineLvl w:val="0"/>
        <w:rPr>
          <w:rFonts w:ascii="Times New Roman" w:hAnsi="Times New Roman" w:cs="Times New Roman"/>
        </w:rPr>
      </w:pPr>
    </w:p>
    <w:p w14:paraId="161D0D38"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To:</w:t>
      </w:r>
      <w:r>
        <w:rPr>
          <w:rFonts w:ascii="Times New Roman" w:hAnsi="Times New Roman" w:cs="Times New Roman"/>
        </w:rPr>
        <w:tab/>
      </w:r>
      <w:r>
        <w:rPr>
          <w:rFonts w:ascii="Times New Roman" w:hAnsi="Times New Roman" w:cs="Times New Roman"/>
        </w:rPr>
        <w:tab/>
        <w:t>Classmates</w:t>
      </w:r>
    </w:p>
    <w:p w14:paraId="7390EABE"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t>BUS 360W D300</w:t>
      </w:r>
    </w:p>
    <w:p w14:paraId="198A6D38" w14:textId="77777777" w:rsidR="00446E97" w:rsidRDefault="00446E97" w:rsidP="007C7FA5">
      <w:pPr>
        <w:pBdr>
          <w:bottom w:val="single" w:sz="4" w:space="1" w:color="auto"/>
        </w:pBdr>
        <w:spacing w:after="0" w:line="240" w:lineRule="auto"/>
        <w:outlineLvl w:val="0"/>
        <w:rPr>
          <w:rFonts w:ascii="Times New Roman" w:hAnsi="Times New Roman" w:cs="Times New Roman"/>
        </w:rPr>
      </w:pPr>
    </w:p>
    <w:p w14:paraId="6E8CA9EC"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From:</w:t>
      </w:r>
      <w:r>
        <w:rPr>
          <w:rFonts w:ascii="Times New Roman" w:hAnsi="Times New Roman" w:cs="Times New Roman"/>
        </w:rPr>
        <w:tab/>
      </w:r>
      <w:r>
        <w:rPr>
          <w:rFonts w:ascii="Times New Roman" w:hAnsi="Times New Roman" w:cs="Times New Roman"/>
        </w:rPr>
        <w:tab/>
        <w:t>Hoyong Jung</w:t>
      </w:r>
    </w:p>
    <w:p w14:paraId="255FC5DC"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t>BUS 360W D300</w:t>
      </w:r>
    </w:p>
    <w:p w14:paraId="66365DD0" w14:textId="77777777" w:rsidR="00446E97" w:rsidRDefault="00446E97" w:rsidP="007C7FA5">
      <w:pPr>
        <w:pBdr>
          <w:bottom w:val="single" w:sz="4" w:space="1" w:color="auto"/>
        </w:pBdr>
        <w:spacing w:after="0" w:line="240" w:lineRule="auto"/>
        <w:outlineLvl w:val="0"/>
        <w:rPr>
          <w:rFonts w:ascii="Times New Roman" w:hAnsi="Times New Roman" w:cs="Times New Roman"/>
        </w:rPr>
      </w:pPr>
    </w:p>
    <w:p w14:paraId="4EB9ED0C" w14:textId="77777777" w:rsidR="00446E97" w:rsidRDefault="00446E97" w:rsidP="007C7FA5">
      <w:pPr>
        <w:pBdr>
          <w:bottom w:val="single" w:sz="4" w:space="1" w:color="auto"/>
        </w:pBdr>
        <w:spacing w:after="0" w:line="240" w:lineRule="auto"/>
        <w:outlineLvl w:val="0"/>
        <w:rPr>
          <w:rFonts w:ascii="Times New Roman" w:hAnsi="Times New Roman" w:cs="Times New Roman"/>
        </w:rPr>
      </w:pPr>
      <w:r w:rsidRPr="00C97987">
        <w:rPr>
          <w:rFonts w:ascii="Times New Roman" w:hAnsi="Times New Roman" w:cs="Times New Roman"/>
          <w:b/>
          <w:bCs/>
        </w:rPr>
        <w:t>Date:</w:t>
      </w:r>
      <w:r>
        <w:rPr>
          <w:rFonts w:ascii="Times New Roman" w:hAnsi="Times New Roman" w:cs="Times New Roman"/>
        </w:rPr>
        <w:tab/>
      </w:r>
      <w:r>
        <w:rPr>
          <w:rFonts w:ascii="Times New Roman" w:hAnsi="Times New Roman" w:cs="Times New Roman"/>
        </w:rPr>
        <w:tab/>
        <w:t>June 19, 2025</w:t>
      </w:r>
    </w:p>
    <w:p w14:paraId="4DC7C232" w14:textId="77777777" w:rsidR="00446E97" w:rsidRDefault="00446E97" w:rsidP="007C7FA5">
      <w:pPr>
        <w:pBdr>
          <w:bottom w:val="single" w:sz="4" w:space="1" w:color="auto"/>
        </w:pBdr>
        <w:spacing w:after="0" w:line="240" w:lineRule="auto"/>
        <w:outlineLvl w:val="0"/>
        <w:rPr>
          <w:rFonts w:ascii="Times New Roman" w:hAnsi="Times New Roman" w:cs="Times New Roman"/>
        </w:rPr>
      </w:pPr>
    </w:p>
    <w:p w14:paraId="0371D408" w14:textId="77777777" w:rsidR="00446E97" w:rsidRPr="00160DEA" w:rsidRDefault="00446E97" w:rsidP="007C7FA5">
      <w:pPr>
        <w:pBdr>
          <w:bottom w:val="single" w:sz="4" w:space="1" w:color="auto"/>
        </w:pBdr>
        <w:spacing w:after="0" w:line="240" w:lineRule="auto"/>
        <w:outlineLvl w:val="0"/>
        <w:rPr>
          <w:rFonts w:ascii="Times New Roman" w:hAnsi="Times New Roman" w:cs="Times New Roman"/>
          <w:b/>
          <w:bCs/>
        </w:rPr>
      </w:pPr>
      <w:r w:rsidRPr="00C97987">
        <w:rPr>
          <w:rFonts w:ascii="Times New Roman" w:hAnsi="Times New Roman" w:cs="Times New Roman"/>
          <w:b/>
          <w:bCs/>
        </w:rPr>
        <w:t>Re:</w:t>
      </w:r>
      <w:r>
        <w:rPr>
          <w:rFonts w:ascii="Times New Roman" w:hAnsi="Times New Roman" w:cs="Times New Roman"/>
        </w:rPr>
        <w:tab/>
      </w:r>
      <w:r>
        <w:rPr>
          <w:rFonts w:ascii="Times New Roman" w:hAnsi="Times New Roman" w:cs="Times New Roman"/>
        </w:rPr>
        <w:tab/>
      </w:r>
      <w:r w:rsidRPr="00160DEA">
        <w:rPr>
          <w:rFonts w:ascii="Times New Roman" w:hAnsi="Times New Roman" w:cs="Times New Roman"/>
          <w:b/>
          <w:bCs/>
        </w:rPr>
        <w:t>Misplaced and Dangling Modifiers in Business Writing</w:t>
      </w:r>
    </w:p>
    <w:p w14:paraId="40DFDE8B" w14:textId="77777777" w:rsidR="00446E97" w:rsidRDefault="00446E97" w:rsidP="007C7FA5">
      <w:pPr>
        <w:pBdr>
          <w:bottom w:val="single" w:sz="4" w:space="1" w:color="auto"/>
        </w:pBdr>
        <w:spacing w:after="0" w:line="240" w:lineRule="auto"/>
        <w:outlineLvl w:val="0"/>
        <w:rPr>
          <w:rFonts w:ascii="Times New Roman" w:hAnsi="Times New Roman" w:cs="Times New Roman"/>
        </w:rPr>
      </w:pPr>
    </w:p>
    <w:p w14:paraId="676957B4" w14:textId="77777777" w:rsidR="00446E97" w:rsidRDefault="00446E97" w:rsidP="007C7FA5">
      <w:pPr>
        <w:spacing w:after="0" w:line="240" w:lineRule="auto"/>
        <w:outlineLvl w:val="0"/>
        <w:rPr>
          <w:rFonts w:ascii="Times New Roman" w:hAnsi="Times New Roman" w:cs="Times New Roman"/>
        </w:rPr>
      </w:pPr>
    </w:p>
    <w:p w14:paraId="4F569318" w14:textId="77777777" w:rsidR="00446E97" w:rsidRDefault="00446E97" w:rsidP="007C7FA5">
      <w:pPr>
        <w:spacing w:after="0" w:line="240" w:lineRule="auto"/>
        <w:outlineLvl w:val="0"/>
        <w:rPr>
          <w:rFonts w:ascii="Times New Roman" w:eastAsia="Times New Roman" w:hAnsi="Times New Roman" w:cs="Times New Roman"/>
          <w:color w:val="0E101A"/>
          <w:kern w:val="0"/>
          <w14:ligatures w14:val="none"/>
        </w:rPr>
      </w:pPr>
      <w:r w:rsidRPr="007807B9">
        <w:rPr>
          <w:rFonts w:ascii="Times New Roman" w:eastAsia="Times New Roman" w:hAnsi="Times New Roman" w:cs="Times New Roman"/>
          <w:color w:val="0E101A"/>
          <w:kern w:val="0"/>
          <w14:ligatures w14:val="none"/>
        </w:rPr>
        <w:t>Modifiers add vivid detail and precision to our sentences. When placed correctly, they paint a clear picture for the reader; when they drift out of position, they blur that picture and create unintended humour or confusion. Understanding how modifiers work is, therefore, a foundational editing skill, especially in professional writing where clarity and credibility are paramount.</w:t>
      </w:r>
    </w:p>
    <w:p w14:paraId="4755DF7A" w14:textId="77777777" w:rsidR="00446E97" w:rsidRPr="007807B9" w:rsidRDefault="00446E97" w:rsidP="007C7FA5">
      <w:pPr>
        <w:spacing w:after="0" w:line="240" w:lineRule="auto"/>
        <w:outlineLvl w:val="0"/>
        <w:rPr>
          <w:rFonts w:ascii="Times New Roman" w:eastAsia="Times New Roman" w:hAnsi="Times New Roman" w:cs="Times New Roman"/>
          <w:color w:val="0E101A"/>
          <w:kern w:val="0"/>
          <w14:ligatures w14:val="none"/>
        </w:rPr>
      </w:pPr>
    </w:p>
    <w:p w14:paraId="446B2A68" w14:textId="77777777" w:rsidR="00446E97" w:rsidRPr="00047069" w:rsidRDefault="00446E97" w:rsidP="007C7FA5">
      <w:pPr>
        <w:spacing w:after="0" w:line="240" w:lineRule="auto"/>
        <w:outlineLvl w:val="0"/>
        <w:rPr>
          <w:rFonts w:ascii="Times New Roman" w:eastAsia="Times New Roman" w:hAnsi="Times New Roman" w:cs="Times New Roman"/>
          <w:color w:val="0E101A"/>
          <w:kern w:val="0"/>
          <w14:ligatures w14:val="none"/>
        </w:rPr>
      </w:pPr>
      <w:r w:rsidRPr="00047069">
        <w:rPr>
          <w:rFonts w:ascii="Times New Roman" w:eastAsia="Times New Roman" w:hAnsi="Times New Roman" w:cs="Times New Roman"/>
          <w:color w:val="0E101A"/>
          <w:kern w:val="0"/>
          <w14:ligatures w14:val="none"/>
        </w:rPr>
        <w:t>Common Modifier Problems and Fixes</w:t>
      </w:r>
    </w:p>
    <w:p w14:paraId="5E469E83" w14:textId="77777777" w:rsidR="00446E97" w:rsidRPr="007807B9" w:rsidRDefault="00446E97" w:rsidP="007C7FA5">
      <w:pPr>
        <w:spacing w:after="0" w:line="240" w:lineRule="auto"/>
        <w:outlineLvl w:val="0"/>
        <w:rPr>
          <w:rFonts w:ascii="Times New Roman" w:eastAsia="Times New Roman" w:hAnsi="Times New Roman" w:cs="Times New Roman"/>
          <w:color w:val="0E101A"/>
          <w:kern w:val="0"/>
          <w14:ligatures w14:val="none"/>
        </w:rPr>
      </w:pPr>
    </w:p>
    <w:p w14:paraId="563BF369" w14:textId="77777777" w:rsidR="00446E97" w:rsidRPr="00047069" w:rsidRDefault="00446E97" w:rsidP="007C7FA5">
      <w:pPr>
        <w:numPr>
          <w:ilvl w:val="0"/>
          <w:numId w:val="4"/>
        </w:numPr>
        <w:spacing w:after="0" w:line="240" w:lineRule="auto"/>
        <w:outlineLvl w:val="0"/>
        <w:rPr>
          <w:rFonts w:ascii="Times New Roman" w:eastAsia="Times New Roman" w:hAnsi="Times New Roman" w:cs="Times New Roman"/>
          <w:color w:val="0E101A"/>
          <w:kern w:val="0"/>
          <w14:ligatures w14:val="none"/>
        </w:rPr>
      </w:pPr>
      <w:r w:rsidRPr="00047069">
        <w:rPr>
          <w:rFonts w:ascii="Times New Roman" w:eastAsia="Times New Roman" w:hAnsi="Times New Roman" w:cs="Times New Roman"/>
          <w:color w:val="0E101A"/>
          <w:kern w:val="0"/>
          <w14:ligatures w14:val="none"/>
        </w:rPr>
        <w:t>Misplaced modifier</w:t>
      </w:r>
    </w:p>
    <w:p w14:paraId="54F5EB98" w14:textId="77777777" w:rsidR="00446E97" w:rsidRPr="007807B9" w:rsidRDefault="00446E97" w:rsidP="007C7FA5">
      <w:pPr>
        <w:numPr>
          <w:ilvl w:val="1"/>
          <w:numId w:val="5"/>
        </w:numPr>
        <w:spacing w:after="0" w:line="240" w:lineRule="auto"/>
        <w:outlineLvl w:val="0"/>
        <w:rPr>
          <w:rFonts w:ascii="Times New Roman" w:eastAsia="Times New Roman" w:hAnsi="Times New Roman" w:cs="Times New Roman"/>
          <w:color w:val="0E101A"/>
          <w:kern w:val="0"/>
          <w14:ligatures w14:val="none"/>
        </w:rPr>
      </w:pPr>
      <w:r w:rsidRPr="007807B9">
        <w:rPr>
          <w:rFonts w:ascii="Times New Roman" w:eastAsia="Times New Roman" w:hAnsi="Times New Roman" w:cs="Times New Roman"/>
          <w:color w:val="0E101A"/>
          <w:kern w:val="0"/>
          <w14:ligatures w14:val="none"/>
        </w:rPr>
        <w:t>Correct sentence: Many students in residence this year are using scooters to get around campus.</w:t>
      </w:r>
    </w:p>
    <w:p w14:paraId="795C07FF" w14:textId="77777777" w:rsidR="00446E97" w:rsidRPr="007807B9" w:rsidRDefault="00446E97" w:rsidP="007C7FA5">
      <w:pPr>
        <w:numPr>
          <w:ilvl w:val="1"/>
          <w:numId w:val="6"/>
        </w:numPr>
        <w:spacing w:after="0" w:line="240" w:lineRule="auto"/>
        <w:outlineLvl w:val="0"/>
        <w:rPr>
          <w:rFonts w:ascii="Times New Roman" w:eastAsia="Times New Roman" w:hAnsi="Times New Roman" w:cs="Times New Roman"/>
          <w:color w:val="0E101A"/>
          <w:kern w:val="0"/>
          <w14:ligatures w14:val="none"/>
        </w:rPr>
      </w:pPr>
      <w:r w:rsidRPr="007807B9">
        <w:rPr>
          <w:rFonts w:ascii="Times New Roman" w:eastAsia="Times New Roman" w:hAnsi="Times New Roman" w:cs="Times New Roman"/>
          <w:color w:val="0E101A"/>
          <w:kern w:val="0"/>
          <w14:ligatures w14:val="none"/>
        </w:rPr>
        <w:t>Incorrect sentence: Many students this year are using scooters in residence to get around campus.</w:t>
      </w:r>
    </w:p>
    <w:p w14:paraId="5AABC369" w14:textId="77777777" w:rsidR="00446E97" w:rsidRPr="00047069" w:rsidRDefault="00446E97" w:rsidP="007C7FA5">
      <w:pPr>
        <w:numPr>
          <w:ilvl w:val="0"/>
          <w:numId w:val="4"/>
        </w:numPr>
        <w:spacing w:after="0" w:line="240" w:lineRule="auto"/>
        <w:outlineLvl w:val="0"/>
        <w:rPr>
          <w:rFonts w:ascii="Times New Roman" w:eastAsia="Times New Roman" w:hAnsi="Times New Roman" w:cs="Times New Roman"/>
          <w:color w:val="0E101A"/>
          <w:kern w:val="0"/>
          <w14:ligatures w14:val="none"/>
        </w:rPr>
      </w:pPr>
      <w:r w:rsidRPr="00047069">
        <w:rPr>
          <w:rFonts w:ascii="Times New Roman" w:eastAsia="Times New Roman" w:hAnsi="Times New Roman" w:cs="Times New Roman"/>
          <w:color w:val="0E101A"/>
          <w:kern w:val="0"/>
          <w14:ligatures w14:val="none"/>
        </w:rPr>
        <w:t>Dangling modifier</w:t>
      </w:r>
    </w:p>
    <w:p w14:paraId="0A748411" w14:textId="77777777" w:rsidR="00446E97" w:rsidRPr="007807B9" w:rsidRDefault="00446E97" w:rsidP="007C7FA5">
      <w:pPr>
        <w:numPr>
          <w:ilvl w:val="1"/>
          <w:numId w:val="7"/>
        </w:numPr>
        <w:spacing w:after="0" w:line="240" w:lineRule="auto"/>
        <w:outlineLvl w:val="0"/>
        <w:rPr>
          <w:rFonts w:ascii="Times New Roman" w:eastAsia="Times New Roman" w:hAnsi="Times New Roman" w:cs="Times New Roman"/>
          <w:color w:val="0E101A"/>
          <w:kern w:val="0"/>
          <w14:ligatures w14:val="none"/>
        </w:rPr>
      </w:pPr>
      <w:r w:rsidRPr="007807B9">
        <w:rPr>
          <w:rFonts w:ascii="Times New Roman" w:eastAsia="Times New Roman" w:hAnsi="Times New Roman" w:cs="Times New Roman"/>
          <w:color w:val="0E101A"/>
          <w:kern w:val="0"/>
          <w14:ligatures w14:val="none"/>
        </w:rPr>
        <w:t>Correct sentence: Crossing the street without looking, he was nearly hit by a bus.</w:t>
      </w:r>
    </w:p>
    <w:p w14:paraId="32FB2963" w14:textId="77777777" w:rsidR="00446E97" w:rsidRDefault="00446E97" w:rsidP="007C7FA5">
      <w:pPr>
        <w:numPr>
          <w:ilvl w:val="1"/>
          <w:numId w:val="8"/>
        </w:numPr>
        <w:spacing w:after="0" w:line="240" w:lineRule="auto"/>
        <w:outlineLvl w:val="0"/>
        <w:rPr>
          <w:rFonts w:ascii="Times New Roman" w:eastAsia="Times New Roman" w:hAnsi="Times New Roman" w:cs="Times New Roman"/>
          <w:color w:val="0E101A"/>
          <w:kern w:val="0"/>
          <w14:ligatures w14:val="none"/>
        </w:rPr>
      </w:pPr>
      <w:r w:rsidRPr="007807B9">
        <w:rPr>
          <w:rFonts w:ascii="Times New Roman" w:eastAsia="Times New Roman" w:hAnsi="Times New Roman" w:cs="Times New Roman"/>
          <w:color w:val="0E101A"/>
          <w:kern w:val="0"/>
          <w14:ligatures w14:val="none"/>
        </w:rPr>
        <w:t>Incorrect sentence: Crossing the street without looking, a bus nearly hit him.</w:t>
      </w:r>
    </w:p>
    <w:p w14:paraId="686F910E" w14:textId="77777777" w:rsidR="00446E97" w:rsidRPr="007807B9" w:rsidRDefault="00446E97" w:rsidP="007C7FA5">
      <w:pPr>
        <w:spacing w:after="0" w:line="240" w:lineRule="auto"/>
        <w:outlineLvl w:val="0"/>
        <w:rPr>
          <w:rFonts w:ascii="Times New Roman" w:eastAsia="Times New Roman" w:hAnsi="Times New Roman" w:cs="Times New Roman"/>
          <w:color w:val="0E101A"/>
          <w:kern w:val="0"/>
          <w14:ligatures w14:val="none"/>
        </w:rPr>
      </w:pPr>
    </w:p>
    <w:p w14:paraId="1B1CBAFA" w14:textId="77777777" w:rsidR="00446E97" w:rsidRDefault="00446E97" w:rsidP="007C7FA5">
      <w:pPr>
        <w:spacing w:after="0" w:line="240" w:lineRule="auto"/>
        <w:outlineLvl w:val="0"/>
        <w:rPr>
          <w:rFonts w:ascii="Times New Roman" w:eastAsia="Times New Roman" w:hAnsi="Times New Roman" w:cs="Times New Roman"/>
          <w:color w:val="0E101A"/>
          <w:kern w:val="0"/>
          <w14:ligatures w14:val="none"/>
        </w:rPr>
      </w:pPr>
      <w:r w:rsidRPr="007807B9">
        <w:rPr>
          <w:rFonts w:ascii="Times New Roman" w:eastAsia="Times New Roman" w:hAnsi="Times New Roman" w:cs="Times New Roman"/>
          <w:color w:val="0E101A"/>
          <w:kern w:val="0"/>
          <w14:ligatures w14:val="none"/>
        </w:rPr>
        <w:t>Spot errors by highlighting each descriptive phrase and asking what noun it modifies. If the noun is absent or distant, revise. In business documents, even brief confusion forces readers to re-read, costs time, and can undermine confidence in the writer's rigour. Clear, well-placed modifiers signal precision and respect, which enhance your professional image and help your message drive action.</w:t>
      </w:r>
    </w:p>
    <w:p w14:paraId="383DCA15" w14:textId="77777777" w:rsidR="00446E97" w:rsidRPr="007807B9" w:rsidRDefault="00446E97" w:rsidP="007C7FA5">
      <w:pPr>
        <w:spacing w:after="0" w:line="240" w:lineRule="auto"/>
        <w:outlineLvl w:val="0"/>
        <w:rPr>
          <w:rFonts w:ascii="Times New Roman" w:eastAsia="Times New Roman" w:hAnsi="Times New Roman" w:cs="Times New Roman"/>
          <w:color w:val="0E101A"/>
          <w:kern w:val="0"/>
          <w14:ligatures w14:val="none"/>
        </w:rPr>
      </w:pPr>
    </w:p>
    <w:p w14:paraId="357E697C" w14:textId="77777777" w:rsidR="00446E97" w:rsidRDefault="00446E97" w:rsidP="007C7FA5">
      <w:pPr>
        <w:spacing w:after="0" w:line="240" w:lineRule="auto"/>
        <w:outlineLvl w:val="0"/>
        <w:rPr>
          <w:rFonts w:ascii="Times New Roman" w:eastAsia="Times New Roman" w:hAnsi="Times New Roman" w:cs="Times New Roman"/>
          <w:color w:val="0E101A"/>
          <w:kern w:val="0"/>
          <w14:ligatures w14:val="none"/>
        </w:rPr>
      </w:pPr>
      <w:r w:rsidRPr="007807B9">
        <w:rPr>
          <w:rFonts w:ascii="Times New Roman" w:eastAsia="Times New Roman" w:hAnsi="Times New Roman" w:cs="Times New Roman"/>
          <w:color w:val="0E101A"/>
          <w:kern w:val="0"/>
          <w14:ligatures w14:val="none"/>
        </w:rPr>
        <w:t>Before sending your next email, proposal, or report, take a moment to review your modifiers. A few seconds of proofreading can prevent misinterpretation, preserve your credibility, and ensure your writing works for you, not against you.</w:t>
      </w:r>
    </w:p>
    <w:p w14:paraId="4DA19C6D" w14:textId="77777777" w:rsidR="00446E97" w:rsidRPr="007807B9" w:rsidRDefault="00446E97" w:rsidP="007C7FA5">
      <w:pPr>
        <w:spacing w:after="0" w:line="240" w:lineRule="auto"/>
        <w:outlineLvl w:val="0"/>
        <w:rPr>
          <w:rFonts w:ascii="Times New Roman" w:eastAsia="Times New Roman" w:hAnsi="Times New Roman" w:cs="Times New Roman"/>
          <w:color w:val="0E101A"/>
          <w:kern w:val="0"/>
          <w14:ligatures w14:val="none"/>
        </w:rPr>
      </w:pPr>
    </w:p>
    <w:p w14:paraId="4BFAEE65" w14:textId="77777777" w:rsidR="00446E97" w:rsidRPr="007807B9" w:rsidRDefault="00446E97" w:rsidP="007C7FA5">
      <w:pPr>
        <w:spacing w:after="0" w:line="240" w:lineRule="auto"/>
        <w:outlineLvl w:val="0"/>
        <w:rPr>
          <w:rFonts w:ascii="Times New Roman" w:eastAsia="Times New Roman" w:hAnsi="Times New Roman" w:cs="Times New Roman"/>
          <w:color w:val="0E101A"/>
          <w:kern w:val="0"/>
          <w14:ligatures w14:val="none"/>
        </w:rPr>
      </w:pPr>
      <w:r w:rsidRPr="007807B9">
        <w:rPr>
          <w:rFonts w:ascii="Times New Roman" w:eastAsia="Times New Roman" w:hAnsi="Times New Roman" w:cs="Times New Roman"/>
          <w:color w:val="0E101A"/>
          <w:kern w:val="0"/>
          <w14:ligatures w14:val="none"/>
        </w:rPr>
        <w:t>If you have any questions, please email me (hoyongj@sfu.ca) for further discussion.</w:t>
      </w:r>
    </w:p>
    <w:p w14:paraId="749868A3" w14:textId="77777777" w:rsidR="00446E97" w:rsidRPr="00AE747E" w:rsidRDefault="00446E97" w:rsidP="007C7FA5">
      <w:pPr>
        <w:spacing w:after="0" w:line="240" w:lineRule="auto"/>
        <w:outlineLvl w:val="0"/>
        <w:rPr>
          <w:rFonts w:ascii="Times New Roman" w:hAnsi="Times New Roman" w:cs="Times New Roman"/>
        </w:rPr>
      </w:pPr>
    </w:p>
    <w:p w14:paraId="15F32E27" w14:textId="77777777" w:rsidR="00446E97" w:rsidRPr="007418C9" w:rsidRDefault="00446E97" w:rsidP="007C7FA5">
      <w:pPr>
        <w:spacing w:after="0" w:line="240" w:lineRule="auto"/>
        <w:outlineLvl w:val="0"/>
        <w:rPr>
          <w:rFonts w:ascii="Times New Roman" w:hAnsi="Times New Roman" w:cs="Times New Roman"/>
        </w:rPr>
      </w:pPr>
      <w:r w:rsidRPr="00AE747E">
        <w:rPr>
          <w:rFonts w:ascii="Times New Roman" w:hAnsi="Times New Roman" w:cs="Times New Roman"/>
        </w:rPr>
        <w:t xml:space="preserve">Word Count: </w:t>
      </w:r>
      <w:r>
        <w:rPr>
          <w:rFonts w:ascii="Times New Roman" w:hAnsi="Times New Roman" w:cs="Times New Roman"/>
        </w:rPr>
        <w:t>228</w:t>
      </w:r>
    </w:p>
    <w:p w14:paraId="689CDEFC" w14:textId="274D1415" w:rsidR="00446E97" w:rsidRDefault="00446E97" w:rsidP="007C7FA5">
      <w:pPr>
        <w:outlineLvl w:val="0"/>
        <w:rPr>
          <w:rFonts w:ascii="Times New Roman" w:hAnsi="Times New Roman" w:cs="Times New Roman"/>
          <w:b/>
          <w:bCs/>
        </w:rPr>
      </w:pPr>
      <w:r>
        <w:rPr>
          <w:rFonts w:ascii="Times New Roman" w:hAnsi="Times New Roman" w:cs="Times New Roman"/>
          <w:b/>
          <w:bCs/>
        </w:rPr>
        <w:br w:type="page"/>
      </w:r>
    </w:p>
    <w:p w14:paraId="3C834650" w14:textId="77777777" w:rsidR="00446E97" w:rsidRDefault="00446E97" w:rsidP="007C7FA5">
      <w:pPr>
        <w:pStyle w:val="Title"/>
        <w:spacing w:after="0"/>
        <w:jc w:val="center"/>
        <w:outlineLvl w:val="0"/>
        <w:rPr>
          <w:rFonts w:ascii="Times New Roman" w:hAnsi="Times New Roman" w:cs="Times New Roman"/>
          <w:sz w:val="36"/>
          <w:szCs w:val="36"/>
        </w:rPr>
      </w:pPr>
    </w:p>
    <w:p w14:paraId="132D4C66" w14:textId="77777777" w:rsidR="00446E97" w:rsidRDefault="00446E97" w:rsidP="007C7FA5">
      <w:pPr>
        <w:pStyle w:val="Title"/>
        <w:spacing w:after="0"/>
        <w:jc w:val="center"/>
        <w:outlineLvl w:val="0"/>
        <w:rPr>
          <w:rFonts w:ascii="Times New Roman" w:hAnsi="Times New Roman" w:cs="Times New Roman"/>
          <w:sz w:val="36"/>
          <w:szCs w:val="36"/>
        </w:rPr>
      </w:pPr>
    </w:p>
    <w:p w14:paraId="4BD896A8" w14:textId="77777777" w:rsidR="00446E97" w:rsidRPr="00F87E3A" w:rsidRDefault="00446E97" w:rsidP="007C7FA5">
      <w:pPr>
        <w:spacing w:after="0" w:line="240" w:lineRule="auto"/>
        <w:outlineLvl w:val="0"/>
      </w:pPr>
    </w:p>
    <w:p w14:paraId="4F188E50" w14:textId="77777777" w:rsidR="00446E97" w:rsidRDefault="00446E97" w:rsidP="007C7FA5">
      <w:pPr>
        <w:pStyle w:val="Title"/>
        <w:spacing w:after="0"/>
        <w:jc w:val="center"/>
        <w:outlineLvl w:val="0"/>
        <w:rPr>
          <w:rFonts w:ascii="Times New Roman" w:hAnsi="Times New Roman" w:cs="Times New Roman"/>
          <w:sz w:val="36"/>
          <w:szCs w:val="36"/>
        </w:rPr>
      </w:pPr>
      <w:r w:rsidRPr="00C856DE">
        <w:rPr>
          <w:rFonts w:ascii="Times New Roman" w:hAnsi="Times New Roman" w:cs="Times New Roman"/>
          <w:sz w:val="36"/>
          <w:szCs w:val="36"/>
        </w:rPr>
        <w:t>Portfolio Exercise #5</w:t>
      </w:r>
    </w:p>
    <w:p w14:paraId="7C186063" w14:textId="77777777" w:rsidR="00446E97" w:rsidRPr="00B22CC9" w:rsidRDefault="00446E97" w:rsidP="007C7FA5">
      <w:pPr>
        <w:pStyle w:val="Title"/>
        <w:spacing w:after="0"/>
        <w:jc w:val="center"/>
        <w:outlineLvl w:val="0"/>
        <w:rPr>
          <w:rFonts w:ascii="Times New Roman" w:hAnsi="Times New Roman" w:cs="Times New Roman"/>
          <w:sz w:val="36"/>
          <w:szCs w:val="36"/>
        </w:rPr>
      </w:pPr>
      <w:r w:rsidRPr="00940392">
        <w:rPr>
          <w:rFonts w:ascii="Times New Roman" w:hAnsi="Times New Roman" w:cs="Times New Roman"/>
          <w:sz w:val="36"/>
          <w:szCs w:val="36"/>
        </w:rPr>
        <w:t>Self-Assessment of Your Writing</w:t>
      </w:r>
    </w:p>
    <w:p w14:paraId="4E36A130" w14:textId="77777777" w:rsidR="00446E97" w:rsidRDefault="00446E97" w:rsidP="007C7FA5">
      <w:pPr>
        <w:spacing w:after="0" w:line="240" w:lineRule="auto"/>
        <w:jc w:val="center"/>
        <w:outlineLvl w:val="0"/>
        <w:rPr>
          <w:rFonts w:ascii="Times New Roman" w:hAnsi="Times New Roman" w:cs="Times New Roman"/>
        </w:rPr>
      </w:pPr>
    </w:p>
    <w:p w14:paraId="20D28595" w14:textId="77777777" w:rsidR="00446E97" w:rsidRDefault="00446E97" w:rsidP="007C7FA5">
      <w:pPr>
        <w:spacing w:after="0" w:line="240" w:lineRule="auto"/>
        <w:jc w:val="center"/>
        <w:outlineLvl w:val="0"/>
        <w:rPr>
          <w:rFonts w:ascii="Times New Roman" w:hAnsi="Times New Roman" w:cs="Times New Roman"/>
        </w:rPr>
      </w:pPr>
    </w:p>
    <w:p w14:paraId="475B621F" w14:textId="77777777" w:rsidR="00446E97" w:rsidRDefault="00446E97" w:rsidP="007C7FA5">
      <w:pPr>
        <w:spacing w:after="0" w:line="240" w:lineRule="auto"/>
        <w:jc w:val="center"/>
        <w:outlineLvl w:val="0"/>
        <w:rPr>
          <w:rFonts w:ascii="Times New Roman" w:hAnsi="Times New Roman" w:cs="Times New Roman"/>
        </w:rPr>
      </w:pPr>
    </w:p>
    <w:p w14:paraId="17D0138F" w14:textId="77777777" w:rsidR="00446E97" w:rsidRDefault="00446E97" w:rsidP="007C7FA5">
      <w:pPr>
        <w:spacing w:after="0" w:line="240" w:lineRule="auto"/>
        <w:jc w:val="center"/>
        <w:outlineLvl w:val="0"/>
        <w:rPr>
          <w:rFonts w:ascii="Times New Roman" w:hAnsi="Times New Roman" w:cs="Times New Roman"/>
        </w:rPr>
      </w:pPr>
    </w:p>
    <w:p w14:paraId="248B15B0" w14:textId="77777777" w:rsidR="00446E97" w:rsidRDefault="00446E97" w:rsidP="007C7FA5">
      <w:pPr>
        <w:spacing w:after="0" w:line="240" w:lineRule="auto"/>
        <w:jc w:val="center"/>
        <w:outlineLvl w:val="0"/>
        <w:rPr>
          <w:rFonts w:ascii="Times New Roman" w:hAnsi="Times New Roman" w:cs="Times New Roman"/>
        </w:rPr>
      </w:pPr>
    </w:p>
    <w:p w14:paraId="06CBD862" w14:textId="77777777" w:rsidR="00446E97" w:rsidRDefault="00446E97" w:rsidP="007C7FA5">
      <w:pPr>
        <w:spacing w:after="0" w:line="240" w:lineRule="auto"/>
        <w:jc w:val="center"/>
        <w:outlineLvl w:val="0"/>
        <w:rPr>
          <w:rFonts w:ascii="Times New Roman" w:hAnsi="Times New Roman" w:cs="Times New Roman"/>
        </w:rPr>
      </w:pPr>
    </w:p>
    <w:p w14:paraId="5538DA1A" w14:textId="77777777" w:rsidR="00446E97" w:rsidRDefault="00446E97" w:rsidP="007C7FA5">
      <w:pPr>
        <w:spacing w:after="0" w:line="240" w:lineRule="auto"/>
        <w:jc w:val="center"/>
        <w:outlineLvl w:val="0"/>
        <w:rPr>
          <w:rFonts w:ascii="Times New Roman" w:hAnsi="Times New Roman" w:cs="Times New Roman"/>
        </w:rPr>
      </w:pPr>
    </w:p>
    <w:p w14:paraId="0114019F" w14:textId="77777777" w:rsidR="00446E97" w:rsidRPr="007418C9" w:rsidRDefault="00446E97" w:rsidP="007C7FA5">
      <w:pPr>
        <w:spacing w:after="0" w:line="240" w:lineRule="auto"/>
        <w:jc w:val="center"/>
        <w:outlineLvl w:val="0"/>
        <w:rPr>
          <w:rFonts w:ascii="Times New Roman" w:hAnsi="Times New Roman" w:cs="Times New Roman"/>
        </w:rPr>
      </w:pPr>
    </w:p>
    <w:p w14:paraId="778EF2FF"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Hoyong Jung – 301416609</w:t>
      </w:r>
    </w:p>
    <w:p w14:paraId="420D105B" w14:textId="77777777" w:rsidR="00446E97" w:rsidRDefault="00446E97" w:rsidP="007C7FA5">
      <w:pPr>
        <w:spacing w:after="0" w:line="240" w:lineRule="auto"/>
        <w:jc w:val="center"/>
        <w:outlineLvl w:val="0"/>
        <w:rPr>
          <w:rFonts w:ascii="Times New Roman" w:hAnsi="Times New Roman" w:cs="Times New Roman"/>
        </w:rPr>
      </w:pPr>
      <w:r>
        <w:rPr>
          <w:rFonts w:ascii="Times New Roman" w:hAnsi="Times New Roman" w:cs="Times New Roman"/>
        </w:rPr>
        <w:t>July</w:t>
      </w:r>
      <w:r w:rsidRPr="007418C9">
        <w:rPr>
          <w:rFonts w:ascii="Times New Roman" w:hAnsi="Times New Roman" w:cs="Times New Roman"/>
        </w:rPr>
        <w:t xml:space="preserve"> </w:t>
      </w:r>
      <w:r>
        <w:rPr>
          <w:rFonts w:ascii="Times New Roman" w:hAnsi="Times New Roman" w:cs="Times New Roman"/>
        </w:rPr>
        <w:t>10</w:t>
      </w:r>
      <w:r w:rsidRPr="007418C9">
        <w:rPr>
          <w:rFonts w:ascii="Times New Roman" w:hAnsi="Times New Roman" w:cs="Times New Roman"/>
        </w:rPr>
        <w:t>, 2025</w:t>
      </w:r>
    </w:p>
    <w:p w14:paraId="0A3951B2" w14:textId="77777777" w:rsidR="00446E97" w:rsidRDefault="00446E97" w:rsidP="007C7FA5">
      <w:pPr>
        <w:spacing w:after="0" w:line="240" w:lineRule="auto"/>
        <w:jc w:val="center"/>
        <w:outlineLvl w:val="0"/>
        <w:rPr>
          <w:rFonts w:ascii="Times New Roman" w:hAnsi="Times New Roman" w:cs="Times New Roman"/>
        </w:rPr>
      </w:pPr>
    </w:p>
    <w:p w14:paraId="53FFDCF3" w14:textId="77777777" w:rsidR="00446E97" w:rsidRDefault="00446E97" w:rsidP="007C7FA5">
      <w:pPr>
        <w:spacing w:after="0" w:line="240" w:lineRule="auto"/>
        <w:jc w:val="center"/>
        <w:outlineLvl w:val="0"/>
        <w:rPr>
          <w:rFonts w:ascii="Times New Roman" w:hAnsi="Times New Roman" w:cs="Times New Roman"/>
        </w:rPr>
      </w:pPr>
    </w:p>
    <w:p w14:paraId="19CC3477" w14:textId="77777777" w:rsidR="00446E97" w:rsidRDefault="00446E97" w:rsidP="007C7FA5">
      <w:pPr>
        <w:spacing w:after="0" w:line="240" w:lineRule="auto"/>
        <w:jc w:val="center"/>
        <w:outlineLvl w:val="0"/>
        <w:rPr>
          <w:rFonts w:ascii="Times New Roman" w:hAnsi="Times New Roman" w:cs="Times New Roman"/>
        </w:rPr>
      </w:pPr>
    </w:p>
    <w:p w14:paraId="4A057912" w14:textId="77777777" w:rsidR="00446E97" w:rsidRDefault="00446E97" w:rsidP="007C7FA5">
      <w:pPr>
        <w:spacing w:after="0" w:line="240" w:lineRule="auto"/>
        <w:jc w:val="center"/>
        <w:outlineLvl w:val="0"/>
        <w:rPr>
          <w:rFonts w:ascii="Times New Roman" w:hAnsi="Times New Roman" w:cs="Times New Roman"/>
        </w:rPr>
      </w:pPr>
    </w:p>
    <w:p w14:paraId="4F027816" w14:textId="77777777" w:rsidR="00446E97" w:rsidRDefault="00446E97" w:rsidP="007C7FA5">
      <w:pPr>
        <w:spacing w:after="0" w:line="240" w:lineRule="auto"/>
        <w:jc w:val="center"/>
        <w:outlineLvl w:val="0"/>
        <w:rPr>
          <w:rFonts w:ascii="Times New Roman" w:hAnsi="Times New Roman" w:cs="Times New Roman"/>
        </w:rPr>
      </w:pPr>
    </w:p>
    <w:p w14:paraId="2CC5C7F3" w14:textId="77777777" w:rsidR="00446E97" w:rsidRDefault="00446E97" w:rsidP="007C7FA5">
      <w:pPr>
        <w:spacing w:after="0" w:line="240" w:lineRule="auto"/>
        <w:jc w:val="center"/>
        <w:outlineLvl w:val="0"/>
        <w:rPr>
          <w:rFonts w:ascii="Times New Roman" w:hAnsi="Times New Roman" w:cs="Times New Roman"/>
        </w:rPr>
      </w:pPr>
    </w:p>
    <w:p w14:paraId="3A947498" w14:textId="77777777" w:rsidR="00446E97" w:rsidRDefault="00446E97" w:rsidP="007C7FA5">
      <w:pPr>
        <w:spacing w:after="0" w:line="240" w:lineRule="auto"/>
        <w:jc w:val="center"/>
        <w:outlineLvl w:val="0"/>
        <w:rPr>
          <w:rFonts w:ascii="Times New Roman" w:hAnsi="Times New Roman" w:cs="Times New Roman"/>
        </w:rPr>
      </w:pPr>
    </w:p>
    <w:p w14:paraId="6C49B159" w14:textId="77777777" w:rsidR="00446E97" w:rsidRPr="007418C9" w:rsidRDefault="00446E97" w:rsidP="007C7FA5">
      <w:pPr>
        <w:spacing w:after="0" w:line="240" w:lineRule="auto"/>
        <w:jc w:val="center"/>
        <w:outlineLvl w:val="0"/>
        <w:rPr>
          <w:rFonts w:ascii="Times New Roman" w:hAnsi="Times New Roman" w:cs="Times New Roman"/>
        </w:rPr>
      </w:pPr>
    </w:p>
    <w:p w14:paraId="6225A422"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Course:</w:t>
      </w:r>
      <w:r w:rsidRPr="007418C9">
        <w:rPr>
          <w:rFonts w:ascii="Times New Roman" w:hAnsi="Times New Roman" w:cs="Times New Roman"/>
        </w:rPr>
        <w:t xml:space="preserve"> Business Communication – BUS 360W (D300)</w:t>
      </w:r>
    </w:p>
    <w:p w14:paraId="59168F7B"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Lecturer:</w:t>
      </w:r>
      <w:r w:rsidRPr="007418C9">
        <w:rPr>
          <w:rFonts w:ascii="Times New Roman" w:hAnsi="Times New Roman" w:cs="Times New Roman"/>
        </w:rPr>
        <w:t xml:space="preserve"> Eric Tung</w:t>
      </w:r>
    </w:p>
    <w:p w14:paraId="518B476F" w14:textId="77777777" w:rsidR="00446E97"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b/>
          <w:bCs/>
        </w:rPr>
        <w:t>T</w:t>
      </w:r>
      <w:r>
        <w:rPr>
          <w:rFonts w:ascii="Times New Roman" w:hAnsi="Times New Roman" w:cs="Times New Roman"/>
          <w:b/>
          <w:bCs/>
        </w:rPr>
        <w:t xml:space="preserve">eaching </w:t>
      </w:r>
      <w:r w:rsidRPr="007418C9">
        <w:rPr>
          <w:rFonts w:ascii="Times New Roman" w:hAnsi="Times New Roman" w:cs="Times New Roman"/>
          <w:b/>
          <w:bCs/>
        </w:rPr>
        <w:t>A</w:t>
      </w:r>
      <w:r>
        <w:rPr>
          <w:rFonts w:ascii="Times New Roman" w:hAnsi="Times New Roman" w:cs="Times New Roman"/>
          <w:b/>
          <w:bCs/>
        </w:rPr>
        <w:t>ssistant</w:t>
      </w:r>
      <w:r w:rsidRPr="007418C9">
        <w:rPr>
          <w:rFonts w:ascii="Times New Roman" w:hAnsi="Times New Roman" w:cs="Times New Roman"/>
          <w:b/>
          <w:bCs/>
        </w:rPr>
        <w:t>:</w:t>
      </w:r>
      <w:r w:rsidRPr="007418C9">
        <w:rPr>
          <w:rFonts w:ascii="Times New Roman" w:hAnsi="Times New Roman" w:cs="Times New Roman"/>
        </w:rPr>
        <w:t xml:space="preserve"> Olivia </w:t>
      </w:r>
      <w:proofErr w:type="spellStart"/>
      <w:r w:rsidRPr="007418C9">
        <w:rPr>
          <w:rFonts w:ascii="Times New Roman" w:hAnsi="Times New Roman" w:cs="Times New Roman"/>
        </w:rPr>
        <w:t>Niquidet</w:t>
      </w:r>
      <w:proofErr w:type="spellEnd"/>
    </w:p>
    <w:p w14:paraId="674060C9" w14:textId="77777777" w:rsidR="00446E97" w:rsidRDefault="00446E97" w:rsidP="007C7FA5">
      <w:pPr>
        <w:spacing w:after="0" w:line="240" w:lineRule="auto"/>
        <w:jc w:val="center"/>
        <w:outlineLvl w:val="0"/>
        <w:rPr>
          <w:rFonts w:ascii="Times New Roman" w:hAnsi="Times New Roman" w:cs="Times New Roman"/>
        </w:rPr>
      </w:pPr>
    </w:p>
    <w:p w14:paraId="2BCDFBB4" w14:textId="77777777" w:rsidR="00446E97" w:rsidRDefault="00446E97" w:rsidP="007C7FA5">
      <w:pPr>
        <w:spacing w:after="0" w:line="240" w:lineRule="auto"/>
        <w:jc w:val="center"/>
        <w:outlineLvl w:val="0"/>
        <w:rPr>
          <w:rFonts w:ascii="Times New Roman" w:hAnsi="Times New Roman" w:cs="Times New Roman"/>
        </w:rPr>
      </w:pPr>
    </w:p>
    <w:p w14:paraId="183DE576" w14:textId="77777777" w:rsidR="00446E97" w:rsidRDefault="00446E97" w:rsidP="007C7FA5">
      <w:pPr>
        <w:spacing w:after="0" w:line="240" w:lineRule="auto"/>
        <w:jc w:val="center"/>
        <w:outlineLvl w:val="0"/>
        <w:rPr>
          <w:rFonts w:ascii="Times New Roman" w:hAnsi="Times New Roman" w:cs="Times New Roman"/>
        </w:rPr>
      </w:pPr>
    </w:p>
    <w:p w14:paraId="199894C5" w14:textId="77777777" w:rsidR="00446E97" w:rsidRDefault="00446E97" w:rsidP="007C7FA5">
      <w:pPr>
        <w:spacing w:after="0" w:line="240" w:lineRule="auto"/>
        <w:jc w:val="center"/>
        <w:outlineLvl w:val="0"/>
        <w:rPr>
          <w:rFonts w:ascii="Times New Roman" w:hAnsi="Times New Roman" w:cs="Times New Roman"/>
        </w:rPr>
      </w:pPr>
    </w:p>
    <w:p w14:paraId="0D900630" w14:textId="77777777" w:rsidR="00446E97" w:rsidRDefault="00446E97" w:rsidP="007C7FA5">
      <w:pPr>
        <w:spacing w:after="0" w:line="240" w:lineRule="auto"/>
        <w:jc w:val="center"/>
        <w:outlineLvl w:val="0"/>
        <w:rPr>
          <w:rFonts w:ascii="Times New Roman" w:hAnsi="Times New Roman" w:cs="Times New Roman"/>
        </w:rPr>
      </w:pPr>
    </w:p>
    <w:p w14:paraId="694A10E3" w14:textId="77777777" w:rsidR="00446E97" w:rsidRDefault="00446E97" w:rsidP="007C7FA5">
      <w:pPr>
        <w:spacing w:after="0" w:line="240" w:lineRule="auto"/>
        <w:jc w:val="center"/>
        <w:outlineLvl w:val="0"/>
        <w:rPr>
          <w:rFonts w:ascii="Times New Roman" w:hAnsi="Times New Roman" w:cs="Times New Roman"/>
        </w:rPr>
      </w:pPr>
    </w:p>
    <w:p w14:paraId="5976D02C" w14:textId="77777777" w:rsidR="00446E97" w:rsidRDefault="00446E97" w:rsidP="007C7FA5">
      <w:pPr>
        <w:spacing w:after="0" w:line="240" w:lineRule="auto"/>
        <w:jc w:val="center"/>
        <w:outlineLvl w:val="0"/>
        <w:rPr>
          <w:rFonts w:ascii="Times New Roman" w:hAnsi="Times New Roman" w:cs="Times New Roman"/>
        </w:rPr>
      </w:pPr>
    </w:p>
    <w:p w14:paraId="3E1CFD8E" w14:textId="77777777" w:rsidR="00446E97"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t>Beedie School of Business</w:t>
      </w:r>
    </w:p>
    <w:p w14:paraId="7937F4B1" w14:textId="77777777" w:rsidR="00446E97" w:rsidRPr="007418C9" w:rsidRDefault="00446E97" w:rsidP="007C7FA5">
      <w:pPr>
        <w:spacing w:after="0" w:line="240" w:lineRule="auto"/>
        <w:jc w:val="center"/>
        <w:outlineLvl w:val="0"/>
        <w:rPr>
          <w:rFonts w:ascii="Times New Roman" w:hAnsi="Times New Roman" w:cs="Times New Roman"/>
          <w:b/>
          <w:bCs/>
        </w:rPr>
      </w:pPr>
      <w:r w:rsidRPr="007418C9">
        <w:rPr>
          <w:rFonts w:ascii="Times New Roman" w:hAnsi="Times New Roman" w:cs="Times New Roman"/>
          <w:b/>
          <w:bCs/>
        </w:rPr>
        <w:t>SIMON FRASER UNIVERSITY</w:t>
      </w:r>
    </w:p>
    <w:p w14:paraId="72B32EC5" w14:textId="77777777" w:rsidR="00446E97" w:rsidRPr="007418C9" w:rsidRDefault="00446E97" w:rsidP="007C7FA5">
      <w:pPr>
        <w:spacing w:after="0" w:line="240" w:lineRule="auto"/>
        <w:jc w:val="center"/>
        <w:outlineLvl w:val="0"/>
        <w:rPr>
          <w:rFonts w:ascii="Times New Roman" w:hAnsi="Times New Roman" w:cs="Times New Roman"/>
        </w:rPr>
      </w:pPr>
      <w:r w:rsidRPr="007418C9">
        <w:rPr>
          <w:rFonts w:ascii="Times New Roman" w:hAnsi="Times New Roman" w:cs="Times New Roman"/>
        </w:rPr>
        <w:br w:type="page"/>
      </w:r>
    </w:p>
    <w:p w14:paraId="5F164129" w14:textId="77777777" w:rsidR="00446E97" w:rsidRPr="00C856DE" w:rsidRDefault="00446E97" w:rsidP="007C7FA5">
      <w:pPr>
        <w:spacing w:after="0" w:line="240" w:lineRule="auto"/>
        <w:jc w:val="center"/>
        <w:outlineLvl w:val="0"/>
        <w:rPr>
          <w:rFonts w:ascii="Times New Roman" w:hAnsi="Times New Roman" w:cs="Times New Roman"/>
          <w:b/>
          <w:bCs/>
        </w:rPr>
      </w:pPr>
      <w:r w:rsidRPr="00C856DE">
        <w:rPr>
          <w:rFonts w:ascii="Times New Roman" w:hAnsi="Times New Roman" w:cs="Times New Roman"/>
          <w:b/>
          <w:bCs/>
        </w:rPr>
        <w:lastRenderedPageBreak/>
        <w:t>MEMO</w:t>
      </w:r>
    </w:p>
    <w:p w14:paraId="73CEBD00" w14:textId="77777777" w:rsidR="00446E97" w:rsidRDefault="00446E97" w:rsidP="007C7FA5">
      <w:pPr>
        <w:spacing w:after="0" w:line="240" w:lineRule="auto"/>
        <w:outlineLvl w:val="0"/>
        <w:rPr>
          <w:rFonts w:ascii="Times New Roman" w:hAnsi="Times New Roman" w:cs="Times New Roman"/>
        </w:rPr>
      </w:pPr>
    </w:p>
    <w:p w14:paraId="5D35938C" w14:textId="77777777" w:rsidR="00446E97" w:rsidRDefault="00446E97" w:rsidP="007C7FA5">
      <w:pPr>
        <w:spacing w:after="0" w:line="240" w:lineRule="auto"/>
        <w:outlineLvl w:val="0"/>
        <w:rPr>
          <w:rFonts w:ascii="Times New Roman" w:hAnsi="Times New Roman" w:cs="Times New Roman"/>
        </w:rPr>
      </w:pPr>
      <w:r w:rsidRPr="00D97DAC">
        <w:rPr>
          <w:rFonts w:ascii="Times New Roman" w:hAnsi="Times New Roman" w:cs="Times New Roman"/>
          <w:b/>
          <w:bCs/>
        </w:rPr>
        <w:t>To:</w:t>
      </w:r>
      <w:r>
        <w:rPr>
          <w:rFonts w:ascii="Times New Roman" w:hAnsi="Times New Roman" w:cs="Times New Roman"/>
        </w:rPr>
        <w:tab/>
      </w:r>
      <w:r>
        <w:rPr>
          <w:rFonts w:ascii="Times New Roman" w:hAnsi="Times New Roman" w:cs="Times New Roman"/>
        </w:rPr>
        <w:tab/>
        <w:t>Eric Tung</w:t>
      </w:r>
    </w:p>
    <w:p w14:paraId="6B6A46EF" w14:textId="77777777" w:rsidR="00446E97" w:rsidRDefault="00446E97" w:rsidP="007C7FA5">
      <w:pPr>
        <w:spacing w:after="0" w:line="240" w:lineRule="auto"/>
        <w:ind w:left="720" w:firstLine="720"/>
        <w:outlineLvl w:val="0"/>
        <w:rPr>
          <w:rFonts w:ascii="Times New Roman" w:hAnsi="Times New Roman" w:cs="Times New Roman"/>
        </w:rPr>
      </w:pPr>
      <w:r>
        <w:rPr>
          <w:rFonts w:ascii="Times New Roman" w:hAnsi="Times New Roman" w:cs="Times New Roman"/>
        </w:rPr>
        <w:t>Lecturer</w:t>
      </w:r>
    </w:p>
    <w:p w14:paraId="6730404C" w14:textId="77777777" w:rsidR="00446E97" w:rsidRDefault="00446E97" w:rsidP="007C7FA5">
      <w:pPr>
        <w:spacing w:after="0" w:line="240" w:lineRule="auto"/>
        <w:outlineLvl w:val="0"/>
        <w:rPr>
          <w:rFonts w:ascii="Times New Roman" w:hAnsi="Times New Roman" w:cs="Times New Roman"/>
        </w:rPr>
      </w:pPr>
    </w:p>
    <w:p w14:paraId="411F9F04" w14:textId="77777777" w:rsidR="00446E97" w:rsidRDefault="00446E97" w:rsidP="007C7FA5">
      <w:pPr>
        <w:spacing w:after="0" w:line="240" w:lineRule="auto"/>
        <w:outlineLvl w:val="0"/>
        <w:rPr>
          <w:rFonts w:ascii="Times New Roman" w:hAnsi="Times New Roman" w:cs="Times New Roman"/>
        </w:rPr>
      </w:pPr>
      <w:r w:rsidRPr="00D97DAC">
        <w:rPr>
          <w:rFonts w:ascii="Times New Roman" w:hAnsi="Times New Roman" w:cs="Times New Roman"/>
          <w:b/>
          <w:bCs/>
        </w:rPr>
        <w:t>From:</w:t>
      </w:r>
      <w:r>
        <w:rPr>
          <w:rFonts w:ascii="Times New Roman" w:hAnsi="Times New Roman" w:cs="Times New Roman"/>
        </w:rPr>
        <w:tab/>
      </w:r>
      <w:r>
        <w:rPr>
          <w:rFonts w:ascii="Times New Roman" w:hAnsi="Times New Roman" w:cs="Times New Roman"/>
        </w:rPr>
        <w:tab/>
        <w:t>Hoyong Jung</w:t>
      </w:r>
    </w:p>
    <w:p w14:paraId="75243C82" w14:textId="77777777" w:rsidR="00446E97" w:rsidRDefault="00446E97" w:rsidP="007C7FA5">
      <w:pPr>
        <w:spacing w:after="0" w:line="240" w:lineRule="auto"/>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t>BS Candidate</w:t>
      </w:r>
    </w:p>
    <w:p w14:paraId="0A324230" w14:textId="77777777" w:rsidR="00446E97" w:rsidRDefault="00446E97" w:rsidP="007C7FA5">
      <w:pPr>
        <w:spacing w:after="0" w:line="240" w:lineRule="auto"/>
        <w:outlineLvl w:val="0"/>
        <w:rPr>
          <w:rFonts w:ascii="Times New Roman" w:hAnsi="Times New Roman" w:cs="Times New Roman"/>
        </w:rPr>
      </w:pPr>
    </w:p>
    <w:p w14:paraId="4521E1C3" w14:textId="77777777" w:rsidR="00446E97" w:rsidRDefault="00446E97" w:rsidP="007C7FA5">
      <w:pPr>
        <w:spacing w:after="0" w:line="240" w:lineRule="auto"/>
        <w:outlineLvl w:val="0"/>
        <w:rPr>
          <w:rFonts w:ascii="Times New Roman" w:hAnsi="Times New Roman" w:cs="Times New Roman"/>
        </w:rPr>
      </w:pPr>
      <w:r w:rsidRPr="00D97DAC">
        <w:rPr>
          <w:rFonts w:ascii="Times New Roman" w:hAnsi="Times New Roman" w:cs="Times New Roman"/>
          <w:b/>
          <w:bCs/>
        </w:rPr>
        <w:t>Date:</w:t>
      </w:r>
      <w:r>
        <w:rPr>
          <w:rFonts w:ascii="Times New Roman" w:hAnsi="Times New Roman" w:cs="Times New Roman"/>
        </w:rPr>
        <w:tab/>
      </w:r>
      <w:r>
        <w:rPr>
          <w:rFonts w:ascii="Times New Roman" w:hAnsi="Times New Roman" w:cs="Times New Roman"/>
        </w:rPr>
        <w:tab/>
        <w:t>July 6, 2025</w:t>
      </w:r>
    </w:p>
    <w:p w14:paraId="3FDEC3C4" w14:textId="77777777" w:rsidR="00446E97" w:rsidRDefault="00446E97" w:rsidP="007C7FA5">
      <w:pPr>
        <w:spacing w:after="0" w:line="240" w:lineRule="auto"/>
        <w:outlineLvl w:val="0"/>
        <w:rPr>
          <w:rFonts w:ascii="Times New Roman" w:hAnsi="Times New Roman" w:cs="Times New Roman"/>
        </w:rPr>
      </w:pPr>
    </w:p>
    <w:p w14:paraId="60090C72" w14:textId="77777777" w:rsidR="00446E97" w:rsidRPr="00D97DAC" w:rsidRDefault="00446E97" w:rsidP="007C7FA5">
      <w:pPr>
        <w:pBdr>
          <w:bottom w:val="single" w:sz="4" w:space="1" w:color="auto"/>
        </w:pBdr>
        <w:spacing w:after="0" w:line="240" w:lineRule="auto"/>
        <w:outlineLvl w:val="0"/>
        <w:rPr>
          <w:rFonts w:ascii="Times New Roman" w:hAnsi="Times New Roman" w:cs="Times New Roman"/>
          <w:b/>
          <w:bCs/>
        </w:rPr>
      </w:pPr>
      <w:r w:rsidRPr="00D97DAC">
        <w:rPr>
          <w:rFonts w:ascii="Times New Roman" w:hAnsi="Times New Roman" w:cs="Times New Roman"/>
          <w:b/>
          <w:bCs/>
        </w:rPr>
        <w:t>Re:</w:t>
      </w:r>
      <w:r w:rsidRPr="00D97DAC">
        <w:rPr>
          <w:rFonts w:ascii="Times New Roman" w:hAnsi="Times New Roman" w:cs="Times New Roman"/>
          <w:b/>
          <w:bCs/>
        </w:rPr>
        <w:tab/>
      </w:r>
      <w:r>
        <w:rPr>
          <w:rFonts w:ascii="Times New Roman" w:hAnsi="Times New Roman" w:cs="Times New Roman"/>
          <w:b/>
          <w:bCs/>
        </w:rPr>
        <w:tab/>
      </w:r>
      <w:r w:rsidRPr="00D97DAC">
        <w:rPr>
          <w:rFonts w:ascii="Times New Roman" w:hAnsi="Times New Roman" w:cs="Times New Roman"/>
          <w:b/>
          <w:bCs/>
        </w:rPr>
        <w:t>Final Portfolio Evaluation</w:t>
      </w:r>
    </w:p>
    <w:p w14:paraId="562F4DE0" w14:textId="77777777" w:rsidR="00446E97" w:rsidRDefault="00446E97" w:rsidP="007C7FA5">
      <w:pPr>
        <w:pBdr>
          <w:bottom w:val="single" w:sz="4" w:space="1" w:color="auto"/>
        </w:pBdr>
        <w:spacing w:after="0" w:line="240" w:lineRule="auto"/>
        <w:outlineLvl w:val="0"/>
        <w:rPr>
          <w:rFonts w:ascii="Times New Roman" w:hAnsi="Times New Roman" w:cs="Times New Roman"/>
        </w:rPr>
      </w:pPr>
    </w:p>
    <w:p w14:paraId="6FCB69C2" w14:textId="77777777" w:rsidR="00446E97" w:rsidRDefault="00446E97" w:rsidP="007C7FA5">
      <w:pPr>
        <w:spacing w:after="0" w:line="240" w:lineRule="auto"/>
        <w:outlineLvl w:val="0"/>
        <w:rPr>
          <w:rFonts w:ascii="Times New Roman" w:hAnsi="Times New Roman" w:cs="Times New Roman"/>
        </w:rPr>
      </w:pPr>
    </w:p>
    <w:p w14:paraId="69A51A14" w14:textId="77777777" w:rsidR="00446E97" w:rsidRPr="00B037F9" w:rsidRDefault="00446E97" w:rsidP="007C7FA5">
      <w:pPr>
        <w:spacing w:after="0" w:line="240" w:lineRule="auto"/>
        <w:outlineLvl w:val="0"/>
        <w:rPr>
          <w:rFonts w:ascii="Times New Roman" w:hAnsi="Times New Roman" w:cs="Times New Roman"/>
        </w:rPr>
      </w:pPr>
      <w:r w:rsidRPr="00B037F9">
        <w:rPr>
          <w:rFonts w:ascii="Times New Roman" w:hAnsi="Times New Roman" w:cs="Times New Roman"/>
        </w:rPr>
        <w:t>My writing portfolio is complete, including all required exercises and revisions. Each task was submitted by the deadline and followed the presentation and formatting guidelines provided.</w:t>
      </w:r>
    </w:p>
    <w:p w14:paraId="7DE672F7" w14:textId="77777777" w:rsidR="00446E97" w:rsidRPr="00B037F9" w:rsidRDefault="00446E97" w:rsidP="007C7FA5">
      <w:pPr>
        <w:spacing w:after="0" w:line="240" w:lineRule="auto"/>
        <w:outlineLvl w:val="0"/>
        <w:rPr>
          <w:rFonts w:ascii="Times New Roman" w:hAnsi="Times New Roman" w:cs="Times New Roman"/>
        </w:rPr>
      </w:pPr>
    </w:p>
    <w:p w14:paraId="0CD557AF" w14:textId="77777777" w:rsidR="00446E97" w:rsidRPr="00B037F9" w:rsidRDefault="00446E97" w:rsidP="007C7FA5">
      <w:pPr>
        <w:spacing w:after="0" w:line="240" w:lineRule="auto"/>
        <w:outlineLvl w:val="0"/>
        <w:rPr>
          <w:rFonts w:ascii="Times New Roman" w:hAnsi="Times New Roman" w:cs="Times New Roman"/>
        </w:rPr>
      </w:pPr>
      <w:r w:rsidRPr="00B037F9">
        <w:rPr>
          <w:rFonts w:ascii="Times New Roman" w:hAnsi="Times New Roman" w:cs="Times New Roman"/>
        </w:rPr>
        <w:t>As a data science major without a strong background in business communication, I approached this course with the intention of learning the foundational principles of professional writing. My most substantial improvement has been in formatting and tone. For example, in Exercise #1, my initial draft was vague and casual, but the revised version reflected a more transparent structure and tone better suited for workplace communication.</w:t>
      </w:r>
    </w:p>
    <w:p w14:paraId="6F9181E7" w14:textId="77777777" w:rsidR="00446E97" w:rsidRPr="00B037F9" w:rsidRDefault="00446E97" w:rsidP="007C7FA5">
      <w:pPr>
        <w:spacing w:after="0" w:line="240" w:lineRule="auto"/>
        <w:outlineLvl w:val="0"/>
        <w:rPr>
          <w:rFonts w:ascii="Times New Roman" w:hAnsi="Times New Roman" w:cs="Times New Roman"/>
        </w:rPr>
      </w:pPr>
    </w:p>
    <w:p w14:paraId="3C317700" w14:textId="77777777" w:rsidR="00446E97" w:rsidRPr="00B037F9" w:rsidRDefault="00446E97" w:rsidP="007C7FA5">
      <w:pPr>
        <w:spacing w:after="0" w:line="240" w:lineRule="auto"/>
        <w:outlineLvl w:val="0"/>
        <w:rPr>
          <w:rFonts w:ascii="Times New Roman" w:hAnsi="Times New Roman" w:cs="Times New Roman"/>
        </w:rPr>
      </w:pPr>
      <w:r w:rsidRPr="00B037F9">
        <w:rPr>
          <w:rFonts w:ascii="Times New Roman" w:hAnsi="Times New Roman" w:cs="Times New Roman"/>
        </w:rPr>
        <w:t>That said, there is still room for improvement in my business writing skills. I sometimes struggle with word choice, sentence structure, and articulating ideas effectively from a managerial perspective. While I followed instructions closely, I relied heavily on course materials and tools like Grammarly and ChatGPT to help shape my drafts. This process was valuable, but I still need to develop more independent confidence in drafting concise and impactful messages.</w:t>
      </w:r>
    </w:p>
    <w:p w14:paraId="50AF0D0C" w14:textId="77777777" w:rsidR="00446E97" w:rsidRPr="00B037F9" w:rsidRDefault="00446E97" w:rsidP="007C7FA5">
      <w:pPr>
        <w:spacing w:after="0" w:line="240" w:lineRule="auto"/>
        <w:outlineLvl w:val="0"/>
        <w:rPr>
          <w:rFonts w:ascii="Times New Roman" w:hAnsi="Times New Roman" w:cs="Times New Roman"/>
        </w:rPr>
      </w:pPr>
    </w:p>
    <w:p w14:paraId="66945B3A" w14:textId="77777777" w:rsidR="00446E97" w:rsidRPr="00B037F9" w:rsidRDefault="00446E97" w:rsidP="007C7FA5">
      <w:pPr>
        <w:spacing w:after="0" w:line="240" w:lineRule="auto"/>
        <w:outlineLvl w:val="0"/>
        <w:rPr>
          <w:rFonts w:ascii="Times New Roman" w:hAnsi="Times New Roman" w:cs="Times New Roman"/>
        </w:rPr>
      </w:pPr>
      <w:r w:rsidRPr="00B037F9">
        <w:rPr>
          <w:rFonts w:ascii="Times New Roman" w:hAnsi="Times New Roman" w:cs="Times New Roman"/>
        </w:rPr>
        <w:t>From this course, I have learned that writing is a process, especially in a business context. Planning, revising, and understanding the reader's needs are just as important as grammar and structure. I now understand how professionalism in writing can affect credibility and trust.</w:t>
      </w:r>
    </w:p>
    <w:p w14:paraId="647CA00D" w14:textId="77777777" w:rsidR="00446E97" w:rsidRPr="00B037F9" w:rsidRDefault="00446E97" w:rsidP="007C7FA5">
      <w:pPr>
        <w:spacing w:after="0" w:line="240" w:lineRule="auto"/>
        <w:outlineLvl w:val="0"/>
        <w:rPr>
          <w:rFonts w:ascii="Times New Roman" w:hAnsi="Times New Roman" w:cs="Times New Roman"/>
        </w:rPr>
      </w:pPr>
    </w:p>
    <w:p w14:paraId="1C1506B7" w14:textId="77777777" w:rsidR="00446E97" w:rsidRPr="00B037F9" w:rsidRDefault="00446E97" w:rsidP="007C7FA5">
      <w:pPr>
        <w:spacing w:after="0" w:line="240" w:lineRule="auto"/>
        <w:outlineLvl w:val="0"/>
        <w:rPr>
          <w:rFonts w:ascii="Times New Roman" w:hAnsi="Times New Roman" w:cs="Times New Roman"/>
        </w:rPr>
      </w:pPr>
      <w:r w:rsidRPr="00B037F9">
        <w:rPr>
          <w:rFonts w:ascii="Times New Roman" w:hAnsi="Times New Roman" w:cs="Times New Roman"/>
        </w:rPr>
        <w:t>If I were to assess this portfolio objectively, I would give it a B. The portfolio is complete, demonstrates effort and improvement, and reflects growing clarity. However, there is still a need for more confidence and fluency in applying business writing independently.</w:t>
      </w:r>
    </w:p>
    <w:p w14:paraId="6DAF54D9" w14:textId="77777777" w:rsidR="00446E97" w:rsidRPr="00B037F9" w:rsidRDefault="00446E97" w:rsidP="007C7FA5">
      <w:pPr>
        <w:spacing w:after="0" w:line="240" w:lineRule="auto"/>
        <w:outlineLvl w:val="0"/>
        <w:rPr>
          <w:rFonts w:ascii="Times New Roman" w:hAnsi="Times New Roman" w:cs="Times New Roman"/>
        </w:rPr>
      </w:pPr>
    </w:p>
    <w:p w14:paraId="7A56F5C6" w14:textId="77777777" w:rsidR="00446E97" w:rsidRPr="00B037F9" w:rsidRDefault="00446E97" w:rsidP="007C7FA5">
      <w:pPr>
        <w:spacing w:after="0" w:line="240" w:lineRule="auto"/>
        <w:outlineLvl w:val="0"/>
        <w:rPr>
          <w:rFonts w:ascii="Times New Roman" w:hAnsi="Times New Roman" w:cs="Times New Roman"/>
        </w:rPr>
      </w:pPr>
      <w:r w:rsidRPr="00B037F9">
        <w:rPr>
          <w:rFonts w:ascii="Times New Roman" w:hAnsi="Times New Roman" w:cs="Times New Roman"/>
        </w:rPr>
        <w:t>Next Steps</w:t>
      </w:r>
    </w:p>
    <w:p w14:paraId="751FB12D" w14:textId="77777777" w:rsidR="00446E97" w:rsidRPr="00B037F9" w:rsidRDefault="00446E97" w:rsidP="007C7FA5">
      <w:pPr>
        <w:spacing w:after="0" w:line="240" w:lineRule="auto"/>
        <w:outlineLvl w:val="0"/>
        <w:rPr>
          <w:rFonts w:ascii="Times New Roman" w:hAnsi="Times New Roman" w:cs="Times New Roman"/>
        </w:rPr>
      </w:pPr>
    </w:p>
    <w:p w14:paraId="5BDCFC1D" w14:textId="77777777" w:rsidR="00446E97" w:rsidRDefault="00446E97" w:rsidP="007C7FA5">
      <w:pPr>
        <w:spacing w:after="0" w:line="240" w:lineRule="auto"/>
        <w:outlineLvl w:val="0"/>
        <w:rPr>
          <w:rFonts w:ascii="Times New Roman" w:hAnsi="Times New Roman" w:cs="Times New Roman"/>
        </w:rPr>
      </w:pPr>
      <w:r w:rsidRPr="00B037F9">
        <w:rPr>
          <w:rFonts w:ascii="Times New Roman" w:hAnsi="Times New Roman" w:cs="Times New Roman"/>
        </w:rPr>
        <w:t xml:space="preserve">To strengthen these areas, I will:  </w:t>
      </w:r>
    </w:p>
    <w:p w14:paraId="47C0CC9C" w14:textId="77777777" w:rsidR="00446E97" w:rsidRPr="00B037F9" w:rsidRDefault="00446E97" w:rsidP="007C7FA5">
      <w:pPr>
        <w:pStyle w:val="ListParagraph"/>
        <w:numPr>
          <w:ilvl w:val="0"/>
          <w:numId w:val="9"/>
        </w:numPr>
        <w:spacing w:after="0" w:line="240" w:lineRule="auto"/>
        <w:outlineLvl w:val="0"/>
        <w:rPr>
          <w:rFonts w:ascii="Times New Roman" w:hAnsi="Times New Roman" w:cs="Times New Roman"/>
        </w:rPr>
      </w:pPr>
      <w:bookmarkStart w:id="44" w:name="_Hlk203065133"/>
      <w:r w:rsidRPr="00B037F9">
        <w:rPr>
          <w:rFonts w:ascii="Times New Roman" w:hAnsi="Times New Roman" w:cs="Times New Roman"/>
        </w:rPr>
        <w:t>Read and analyze two professional business documents each week, noting structure, tone, and vocabulary to internalize conventional patterns.</w:t>
      </w:r>
    </w:p>
    <w:p w14:paraId="4A7661FA" w14:textId="77777777" w:rsidR="00446E97" w:rsidRPr="00B037F9" w:rsidRDefault="00446E97" w:rsidP="007C7FA5">
      <w:pPr>
        <w:pStyle w:val="ListParagraph"/>
        <w:numPr>
          <w:ilvl w:val="0"/>
          <w:numId w:val="9"/>
        </w:numPr>
        <w:spacing w:after="0" w:line="240" w:lineRule="auto"/>
        <w:outlineLvl w:val="0"/>
        <w:rPr>
          <w:rFonts w:ascii="Times New Roman" w:hAnsi="Times New Roman" w:cs="Times New Roman"/>
        </w:rPr>
      </w:pPr>
      <w:r w:rsidRPr="00B037F9">
        <w:rPr>
          <w:rFonts w:ascii="Times New Roman" w:hAnsi="Times New Roman" w:cs="Times New Roman"/>
        </w:rPr>
        <w:t>Draft a weekly timed 200-word memo without automated aids, then revise with feedback to build independent fluency and a sharper managerial focus.</w:t>
      </w:r>
    </w:p>
    <w:bookmarkEnd w:id="44"/>
    <w:p w14:paraId="3A997D7A" w14:textId="77777777" w:rsidR="00446E97" w:rsidRPr="00C856DE" w:rsidRDefault="00446E97" w:rsidP="007C7FA5">
      <w:pPr>
        <w:spacing w:after="0" w:line="240" w:lineRule="auto"/>
        <w:outlineLvl w:val="0"/>
        <w:rPr>
          <w:rFonts w:ascii="Times New Roman" w:hAnsi="Times New Roman" w:cs="Times New Roman"/>
        </w:rPr>
      </w:pPr>
    </w:p>
    <w:p w14:paraId="2D6F7A01" w14:textId="77777777" w:rsidR="00446E97" w:rsidRPr="007418C9" w:rsidRDefault="00446E97" w:rsidP="007C7FA5">
      <w:pPr>
        <w:spacing w:after="0" w:line="240" w:lineRule="auto"/>
        <w:outlineLvl w:val="0"/>
        <w:rPr>
          <w:rFonts w:ascii="Times New Roman" w:hAnsi="Times New Roman" w:cs="Times New Roman"/>
        </w:rPr>
      </w:pPr>
      <w:r w:rsidRPr="00C856DE">
        <w:rPr>
          <w:rFonts w:ascii="Times New Roman" w:hAnsi="Times New Roman" w:cs="Times New Roman"/>
        </w:rPr>
        <w:t>Word Count: 2</w:t>
      </w:r>
      <w:r>
        <w:rPr>
          <w:rFonts w:ascii="Times New Roman" w:hAnsi="Times New Roman" w:cs="Times New Roman"/>
        </w:rPr>
        <w:t>9</w:t>
      </w:r>
      <w:r w:rsidRPr="00C856DE">
        <w:rPr>
          <w:rFonts w:ascii="Times New Roman" w:hAnsi="Times New Roman" w:cs="Times New Roman"/>
        </w:rPr>
        <w:t>6</w:t>
      </w:r>
    </w:p>
    <w:p w14:paraId="53082486" w14:textId="0877393E" w:rsidR="00446E97" w:rsidRDefault="00446E97" w:rsidP="007C7FA5">
      <w:pPr>
        <w:outlineLvl w:val="0"/>
        <w:rPr>
          <w:rFonts w:ascii="Times New Roman" w:hAnsi="Times New Roman" w:cs="Times New Roman"/>
        </w:rPr>
      </w:pPr>
      <w:r>
        <w:rPr>
          <w:rFonts w:ascii="Times New Roman" w:hAnsi="Times New Roman" w:cs="Times New Roman"/>
        </w:rPr>
        <w:br w:type="page"/>
      </w:r>
    </w:p>
    <w:p w14:paraId="31F1F2A7" w14:textId="48A3AE1E" w:rsidR="00446E97" w:rsidRPr="007C6049" w:rsidRDefault="001D024E" w:rsidP="007C7FA5">
      <w:pPr>
        <w:spacing w:after="0" w:line="240" w:lineRule="auto"/>
        <w:jc w:val="center"/>
        <w:outlineLvl w:val="0"/>
        <w:rPr>
          <w:rFonts w:ascii="Times New Roman" w:hAnsi="Times New Roman" w:cs="Times New Roman"/>
          <w:b/>
          <w:bCs/>
        </w:rPr>
      </w:pPr>
      <w:r w:rsidRPr="007C6049">
        <w:rPr>
          <w:rFonts w:ascii="Times New Roman" w:hAnsi="Times New Roman" w:cs="Times New Roman"/>
          <w:b/>
          <w:bCs/>
        </w:rPr>
        <w:lastRenderedPageBreak/>
        <w:t>Acknowledgement</w:t>
      </w:r>
    </w:p>
    <w:p w14:paraId="3662D01E" w14:textId="77777777" w:rsidR="001D024E" w:rsidRDefault="001D024E" w:rsidP="007C7FA5">
      <w:pPr>
        <w:spacing w:after="0" w:line="240" w:lineRule="auto"/>
        <w:outlineLvl w:val="0"/>
        <w:rPr>
          <w:rFonts w:ascii="Times New Roman" w:hAnsi="Times New Roman" w:cs="Times New Roman"/>
        </w:rPr>
      </w:pPr>
    </w:p>
    <w:p w14:paraId="57CE6D4F" w14:textId="2937C7F4" w:rsidR="001D024E" w:rsidRDefault="001D024E" w:rsidP="007C7FA5">
      <w:pPr>
        <w:spacing w:after="0" w:line="240" w:lineRule="auto"/>
        <w:outlineLvl w:val="0"/>
        <w:rPr>
          <w:rFonts w:ascii="Times New Roman" w:hAnsi="Times New Roman" w:cs="Times New Roman"/>
        </w:rPr>
      </w:pPr>
      <w:r w:rsidRPr="001D024E">
        <w:rPr>
          <w:rFonts w:ascii="Times New Roman" w:hAnsi="Times New Roman" w:cs="Times New Roman"/>
        </w:rPr>
        <w:t xml:space="preserve">I prepared this assignment with the assistance of Grammarly (Grammarly Inc., </w:t>
      </w:r>
      <w:r w:rsidR="00A20912">
        <w:rPr>
          <w:rFonts w:ascii="Times New Roman" w:hAnsi="Times New Roman" w:cs="Times New Roman"/>
        </w:rPr>
        <w:t>2025</w:t>
      </w:r>
      <w:r w:rsidRPr="001D024E">
        <w:rPr>
          <w:rFonts w:ascii="Times New Roman" w:hAnsi="Times New Roman" w:cs="Times New Roman"/>
        </w:rPr>
        <w:t>) for grammar and style feedback and ChatGPT (OpenAI, 2025) for idea refinement and wording suggestions.</w:t>
      </w:r>
    </w:p>
    <w:p w14:paraId="168F8A51" w14:textId="77777777" w:rsidR="003B3055" w:rsidRDefault="003B3055" w:rsidP="007C7FA5">
      <w:pPr>
        <w:spacing w:after="0" w:line="240" w:lineRule="auto"/>
        <w:outlineLvl w:val="0"/>
        <w:rPr>
          <w:rFonts w:ascii="Times New Roman" w:hAnsi="Times New Roman" w:cs="Times New Roman"/>
        </w:rPr>
      </w:pPr>
    </w:p>
    <w:p w14:paraId="77CFDC6B" w14:textId="601A7CF3" w:rsidR="00446E97" w:rsidRPr="007C6049" w:rsidRDefault="001D024E" w:rsidP="007C7FA5">
      <w:pPr>
        <w:spacing w:after="0" w:line="240" w:lineRule="auto"/>
        <w:jc w:val="center"/>
        <w:outlineLvl w:val="0"/>
        <w:rPr>
          <w:rFonts w:ascii="Times New Roman" w:hAnsi="Times New Roman" w:cs="Times New Roman"/>
          <w:b/>
          <w:bCs/>
        </w:rPr>
      </w:pPr>
      <w:r w:rsidRPr="007C6049">
        <w:rPr>
          <w:rFonts w:ascii="Times New Roman" w:hAnsi="Times New Roman" w:cs="Times New Roman"/>
          <w:b/>
          <w:bCs/>
        </w:rPr>
        <w:t>Reference</w:t>
      </w:r>
    </w:p>
    <w:p w14:paraId="5717EA83" w14:textId="77777777" w:rsidR="001D024E" w:rsidRDefault="001D024E" w:rsidP="007C7FA5">
      <w:pPr>
        <w:spacing w:after="0" w:line="240" w:lineRule="auto"/>
        <w:outlineLvl w:val="0"/>
        <w:rPr>
          <w:rFonts w:ascii="Times New Roman" w:hAnsi="Times New Roman" w:cs="Times New Roman"/>
        </w:rPr>
      </w:pPr>
    </w:p>
    <w:p w14:paraId="1A32084F" w14:textId="5E731ABF" w:rsidR="001D024E" w:rsidRDefault="001D024E" w:rsidP="007C7FA5">
      <w:pPr>
        <w:spacing w:after="0" w:line="240" w:lineRule="auto"/>
        <w:ind w:left="720" w:hanging="720"/>
        <w:outlineLvl w:val="0"/>
        <w:rPr>
          <w:rFonts w:ascii="Times New Roman" w:hAnsi="Times New Roman" w:cs="Times New Roman"/>
        </w:rPr>
      </w:pPr>
      <w:r w:rsidRPr="001D024E">
        <w:rPr>
          <w:rFonts w:ascii="Times New Roman" w:hAnsi="Times New Roman" w:cs="Times New Roman"/>
        </w:rPr>
        <w:t>Grammarly Inc. (</w:t>
      </w:r>
      <w:r>
        <w:rPr>
          <w:rFonts w:ascii="Times New Roman" w:hAnsi="Times New Roman" w:cs="Times New Roman"/>
        </w:rPr>
        <w:t>2025</w:t>
      </w:r>
      <w:r w:rsidRPr="001D024E">
        <w:rPr>
          <w:rFonts w:ascii="Times New Roman" w:hAnsi="Times New Roman" w:cs="Times New Roman"/>
        </w:rPr>
        <w:t xml:space="preserve">). </w:t>
      </w:r>
      <w:r w:rsidRPr="001D024E">
        <w:rPr>
          <w:rFonts w:ascii="Times New Roman" w:hAnsi="Times New Roman" w:cs="Times New Roman"/>
          <w:i/>
          <w:iCs/>
        </w:rPr>
        <w:t>Grammarly</w:t>
      </w:r>
      <w:r w:rsidRPr="001D024E">
        <w:rPr>
          <w:rFonts w:ascii="Times New Roman" w:hAnsi="Times New Roman" w:cs="Times New Roman"/>
        </w:rPr>
        <w:t xml:space="preserve">. Retrieved July 10, 2025, from </w:t>
      </w:r>
      <w:r w:rsidRPr="00266397">
        <w:rPr>
          <w:rFonts w:ascii="Times New Roman" w:hAnsi="Times New Roman" w:cs="Times New Roman"/>
        </w:rPr>
        <w:t>https://www.grammarly.com/</w:t>
      </w:r>
    </w:p>
    <w:p w14:paraId="3EE59837" w14:textId="77777777" w:rsidR="001D024E" w:rsidRDefault="001D024E" w:rsidP="007C7FA5">
      <w:pPr>
        <w:spacing w:after="0" w:line="240" w:lineRule="auto"/>
        <w:outlineLvl w:val="0"/>
        <w:rPr>
          <w:rFonts w:ascii="Times New Roman" w:hAnsi="Times New Roman" w:cs="Times New Roman"/>
        </w:rPr>
      </w:pPr>
    </w:p>
    <w:p w14:paraId="10377B3A" w14:textId="5E9D7970" w:rsidR="001D024E" w:rsidRPr="007418C9" w:rsidRDefault="001D024E" w:rsidP="007C7FA5">
      <w:pPr>
        <w:spacing w:after="0" w:line="240" w:lineRule="auto"/>
        <w:ind w:left="720" w:hanging="720"/>
        <w:outlineLvl w:val="0"/>
        <w:rPr>
          <w:rFonts w:ascii="Times New Roman" w:hAnsi="Times New Roman" w:cs="Times New Roman"/>
        </w:rPr>
      </w:pPr>
      <w:r w:rsidRPr="001D024E">
        <w:rPr>
          <w:rFonts w:ascii="Times New Roman" w:hAnsi="Times New Roman" w:cs="Times New Roman"/>
        </w:rPr>
        <w:t xml:space="preserve">OpenAI. (2025). </w:t>
      </w:r>
      <w:r w:rsidRPr="001D024E">
        <w:rPr>
          <w:rFonts w:ascii="Times New Roman" w:hAnsi="Times New Roman" w:cs="Times New Roman"/>
          <w:i/>
          <w:iCs/>
        </w:rPr>
        <w:t>ChatGPT</w:t>
      </w:r>
      <w:r w:rsidRPr="001D024E">
        <w:rPr>
          <w:rFonts w:ascii="Times New Roman" w:hAnsi="Times New Roman" w:cs="Times New Roman"/>
        </w:rPr>
        <w:t>. Retrieved July 10, 2025, from https://chat.openai.com/</w:t>
      </w:r>
    </w:p>
    <w:sectPr w:rsidR="001D024E" w:rsidRPr="007418C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Olivia Niquidet" w:date="2025-05-20T19:56:00Z" w:initials="ON">
    <w:p w14:paraId="0979133D" w14:textId="77777777" w:rsidR="00A216AC" w:rsidRDefault="00A216AC">
      <w:r>
        <w:annotationRef/>
      </w:r>
      <w:r w:rsidRPr="03B3E4FE">
        <w:t>no period</w:t>
      </w:r>
    </w:p>
  </w:comment>
  <w:comment w:id="6" w:author="Olivia Niquidet" w:date="2025-05-20T19:56:00Z" w:initials="ON">
    <w:p w14:paraId="04E3CD1A" w14:textId="77777777" w:rsidR="00A216AC" w:rsidRDefault="00A216AC">
      <w:r>
        <w:annotationRef/>
      </w:r>
      <w:r w:rsidRPr="2F706F8B">
        <w:t>okay - best write out</w:t>
      </w:r>
    </w:p>
  </w:comment>
  <w:comment w:id="7" w:author="Olivia Niquidet" w:date="2025-05-20T19:56:00Z" w:initials="ON">
    <w:p w14:paraId="32400BEE" w14:textId="77777777" w:rsidR="00A216AC" w:rsidRDefault="00A216AC">
      <w:r>
        <w:annotationRef/>
      </w:r>
      <w:r w:rsidRPr="3568EE50">
        <w:t>no dashes</w:t>
      </w:r>
    </w:p>
  </w:comment>
  <w:comment w:id="8" w:author="Olivia Niquidet" w:date="2025-05-20T19:57:00Z" w:initials="ON">
    <w:p w14:paraId="5E1666C0" w14:textId="77777777" w:rsidR="00A216AC" w:rsidRDefault="00A216AC">
      <w:r>
        <w:annotationRef/>
      </w:r>
      <w:r w:rsidRPr="31D33489">
        <w:t>no bolding</w:t>
      </w:r>
    </w:p>
  </w:comment>
  <w:comment w:id="9" w:author="Olivia Niquidet" w:date="2025-05-20T19:57:00Z" w:initials="ON">
    <w:p w14:paraId="1C70C3EC" w14:textId="77777777" w:rsidR="00A216AC" w:rsidRDefault="00A216AC">
      <w:r>
        <w:annotationRef/>
      </w:r>
      <w:r w:rsidRPr="6EB669D2">
        <w:t>benefits?</w:t>
      </w:r>
    </w:p>
  </w:comment>
  <w:comment w:id="10" w:author="Olivia Niquidet" w:date="2025-05-20T19:58:00Z" w:initials="ON">
    <w:p w14:paraId="2D18E4FD" w14:textId="77777777" w:rsidR="00A216AC" w:rsidRDefault="00A216AC">
      <w:r>
        <w:annotationRef/>
      </w:r>
      <w:r w:rsidRPr="637EB624">
        <w:t>unnecess</w:t>
      </w:r>
    </w:p>
  </w:comment>
  <w:comment w:id="11" w:author="Olivia Niquidet" w:date="2025-05-20T19:58:00Z" w:initials="ON">
    <w:p w14:paraId="2F1596DA" w14:textId="77777777" w:rsidR="00A216AC" w:rsidRDefault="00A216AC">
      <w:r>
        <w:annotationRef/>
      </w:r>
      <w:r w:rsidRPr="74DC2454">
        <w:t>include in P1 + expand</w:t>
      </w:r>
    </w:p>
  </w:comment>
  <w:comment w:id="12" w:author="Olivia Niquidet" w:date="2025-05-20T19:59:00Z" w:initials="ON">
    <w:p w14:paraId="6A48F3F9" w14:textId="77777777" w:rsidR="00A216AC" w:rsidRDefault="00A216AC">
      <w:r>
        <w:annotationRef/>
      </w:r>
      <w:r w:rsidRPr="1EAFD40C">
        <w:t>questions/concerns? contact info?</w:t>
      </w:r>
    </w:p>
  </w:comment>
  <w:comment w:id="13" w:author="Olivia Niquidet" w:date="2025-05-20T19:59:00Z" w:initials="ON">
    <w:p w14:paraId="0BC47BF0" w14:textId="77777777" w:rsidR="00A216AC" w:rsidRDefault="00A216AC">
      <w:r>
        <w:annotationRef/>
      </w:r>
      <w:r w:rsidRPr="2BEB919D">
        <w:t>unnecess</w:t>
      </w:r>
    </w:p>
  </w:comment>
  <w:comment w:id="18" w:author="Olivia Niquidet" w:date="2025-06-18T19:18:00Z" w:initials="ON">
    <w:p w14:paraId="2F359CAC" w14:textId="77777777" w:rsidR="00F723A6" w:rsidRDefault="00F723A6">
      <w:r>
        <w:annotationRef/>
      </w:r>
      <w:r w:rsidRPr="537A60F5">
        <w:t>+response?</w:t>
      </w:r>
    </w:p>
  </w:comment>
  <w:comment w:id="19" w:author="Olivia Niquidet" w:date="2025-06-18T19:25:00Z" w:initials="ON">
    <w:p w14:paraId="36C83F49" w14:textId="77777777" w:rsidR="00F723A6" w:rsidRDefault="00F723A6">
      <w:r>
        <w:annotationRef/>
      </w:r>
      <w:r w:rsidRPr="49FFD214">
        <w:t>Since she is your senior, I suggest "hello"</w:t>
      </w:r>
    </w:p>
  </w:comment>
  <w:comment w:id="21" w:author="Olivia Niquidet" w:date="2025-06-18T19:28:00Z" w:initials="ON">
    <w:p w14:paraId="3B30B454" w14:textId="77777777" w:rsidR="00F723A6" w:rsidRDefault="00F723A6">
      <w:r>
        <w:annotationRef/>
      </w:r>
      <w:r w:rsidRPr="55A295E6">
        <w:t>WC - ???</w:t>
      </w:r>
    </w:p>
  </w:comment>
  <w:comment w:id="20" w:author="Olivia Niquidet" w:date="2025-06-18T19:28:00Z" w:initials="ON">
    <w:p w14:paraId="5682C811" w14:textId="77777777" w:rsidR="00F723A6" w:rsidRDefault="00F723A6">
      <w:r>
        <w:annotationRef/>
      </w:r>
      <w:r w:rsidRPr="48ECC332">
        <w:t>wordy</w:t>
      </w:r>
    </w:p>
  </w:comment>
  <w:comment w:id="22" w:author="Olivia Niquidet" w:date="2025-06-18T19:29:00Z" w:initials="ON">
    <w:p w14:paraId="72420DF0" w14:textId="77777777" w:rsidR="00F723A6" w:rsidRDefault="00F723A6">
      <w:r>
        <w:annotationRef/>
      </w:r>
      <w:r w:rsidRPr="6CE7E97B">
        <w:t>who?</w:t>
      </w:r>
    </w:p>
  </w:comment>
  <w:comment w:id="23" w:author="Olivia Niquidet" w:date="2025-06-18T19:30:00Z" w:initials="ON">
    <w:p w14:paraId="6B1DA141" w14:textId="77777777" w:rsidR="00F723A6" w:rsidRDefault="00F723A6">
      <w:r>
        <w:annotationRef/>
      </w:r>
      <w:r w:rsidRPr="63DCB972">
        <w:t>why? state briefly/broadly what for</w:t>
      </w:r>
    </w:p>
  </w:comment>
  <w:comment w:id="24" w:author="Olivia Niquidet" w:date="2025-06-18T19:30:00Z" w:initials="ON">
    <w:p w14:paraId="6AC01832" w14:textId="77777777" w:rsidR="00F723A6" w:rsidRDefault="00F723A6">
      <w:r>
        <w:annotationRef/>
      </w:r>
      <w:r w:rsidRPr="45566EFE">
        <w:t>what is the total refund amount?</w:t>
      </w:r>
    </w:p>
  </w:comment>
  <w:comment w:id="26" w:author="Olivia Niquidet" w:date="2025-06-18T19:31:00Z" w:initials="ON">
    <w:p w14:paraId="666D316B" w14:textId="77777777" w:rsidR="00F723A6" w:rsidRDefault="00F723A6">
      <w:r>
        <w:annotationRef/>
      </w:r>
      <w:r w:rsidRPr="79DA469F">
        <w:t>why?</w:t>
      </w:r>
    </w:p>
  </w:comment>
  <w:comment w:id="27" w:author="Olivia Niquidet" w:date="2025-06-18T19:31:00Z" w:initials="ON">
    <w:p w14:paraId="060DCE5C" w14:textId="77777777" w:rsidR="00F723A6" w:rsidRDefault="00F723A6">
      <w:r>
        <w:annotationRef/>
      </w:r>
      <w:r w:rsidRPr="45F3072A">
        <w:t>Were any solutions attempted?</w:t>
      </w:r>
    </w:p>
  </w:comment>
  <w:comment w:id="28" w:author="Olivia Niquidet" w:date="2025-06-18T19:32:00Z" w:initials="ON">
    <w:p w14:paraId="5AB255E5" w14:textId="77777777" w:rsidR="00F723A6" w:rsidRDefault="00F723A6">
      <w:r>
        <w:annotationRef/>
      </w:r>
      <w:r w:rsidRPr="5E882BA1">
        <w:t>vague + what happened? Hint: what was breached? Note, booking had the CORRECT guest number, it was INTERNAL communication that caused the error. See case details and include more expalnation</w:t>
      </w:r>
    </w:p>
  </w:comment>
  <w:comment w:id="25" w:author="Olivia Niquidet" w:date="2025-06-18T19:36:00Z" w:initials="ON">
    <w:p w14:paraId="06960E0F" w14:textId="77777777" w:rsidR="00F723A6" w:rsidRDefault="00F723A6">
      <w:r>
        <w:annotationRef/>
      </w:r>
      <w:r w:rsidRPr="665CABBE">
        <w:t>reconsider formatting</w:t>
      </w:r>
    </w:p>
  </w:comment>
  <w:comment w:id="29" w:author="Olivia Niquidet" w:date="2025-06-18T19:33:00Z" w:initials="ON">
    <w:p w14:paraId="45A5FD16" w14:textId="77777777" w:rsidR="00F723A6" w:rsidRDefault="00F723A6">
      <w:r>
        <w:annotationRef/>
      </w:r>
      <w:r w:rsidRPr="5379162E">
        <w:t>okay, but is this what she asked for? what she also be included with the apology (what are her two claim items?)</w:t>
      </w:r>
    </w:p>
  </w:comment>
  <w:comment w:id="30" w:author="Olivia Niquidet" w:date="2025-06-18T19:33:00Z" w:initials="ON">
    <w:p w14:paraId="0BEB1235" w14:textId="77777777" w:rsidR="00F723A6" w:rsidRDefault="00F723A6">
      <w:r>
        <w:annotationRef/>
      </w:r>
      <w:r w:rsidRPr="1377B620">
        <w:t>unnecess</w:t>
      </w:r>
    </w:p>
  </w:comment>
  <w:comment w:id="31" w:author="Olivia Niquidet" w:date="2025-06-18T19:34:00Z" w:initials="ON">
    <w:p w14:paraId="54262D3B" w14:textId="77777777" w:rsidR="00F723A6" w:rsidRDefault="00F723A6">
      <w:r>
        <w:annotationRef/>
      </w:r>
      <w:r w:rsidRPr="5E4614DE">
        <w:t>what is this system? Sent has no value without explanation of what the solution is</w:t>
      </w:r>
    </w:p>
  </w:comment>
  <w:comment w:id="32" w:author="Olivia Niquidet" w:date="2025-06-18T19:35:00Z" w:initials="ON">
    <w:p w14:paraId="57A21031" w14:textId="77777777" w:rsidR="00F723A6" w:rsidRDefault="00F723A6">
      <w:r>
        <w:annotationRef/>
      </w:r>
      <w:r w:rsidRPr="753B741C">
        <w:t>back up team by who? limited staffing, so more trainees? other locations? review for better detail</w:t>
      </w:r>
    </w:p>
  </w:comment>
  <w:comment w:id="33" w:author="Olivia Niquidet" w:date="2025-06-18T19:35:00Z" w:initials="ON">
    <w:p w14:paraId="7F5406E2" w14:textId="77777777" w:rsidR="00F723A6" w:rsidRDefault="00F723A6">
      <w:r>
        <w:annotationRef/>
      </w:r>
      <w:r w:rsidRPr="2DBD17D0">
        <w:t>Note, this is to inform her what you WILL do, not asking for approval</w:t>
      </w:r>
    </w:p>
  </w:comment>
  <w:comment w:id="35" w:author="Olivia Niquidet" w:date="2025-06-26T16:28:00Z" w:initials="ON">
    <w:p w14:paraId="68001B7E" w14:textId="77777777" w:rsidR="00446E97" w:rsidRDefault="00446E97">
      <w:r>
        <w:annotationRef/>
      </w:r>
      <w:r w:rsidRPr="513BB270">
        <w:t>CAPS</w:t>
      </w:r>
    </w:p>
  </w:comment>
  <w:comment w:id="36" w:author="Olivia Niquidet" w:date="2025-06-26T16:28:00Z" w:initials="ON">
    <w:p w14:paraId="672B8C69" w14:textId="77777777" w:rsidR="00446E97" w:rsidRDefault="00446E97">
      <w:r>
        <w:annotationRef/>
      </w:r>
      <w:r w:rsidRPr="5209BABD">
        <w:t>spacing</w:t>
      </w:r>
    </w:p>
  </w:comment>
  <w:comment w:id="37" w:author="Olivia Niquidet" w:date="2025-06-26T16:28:00Z" w:initials="ON">
    <w:p w14:paraId="0CB6779B" w14:textId="77777777" w:rsidR="00446E97" w:rsidRDefault="00446E97">
      <w:r>
        <w:annotationRef/>
      </w:r>
      <w:r w:rsidRPr="244B1D91">
        <w:t>Vague + only one?</w:t>
      </w:r>
    </w:p>
  </w:comment>
  <w:comment w:id="38" w:author="Olivia Niquidet" w:date="2025-06-26T16:33:00Z" w:initials="ON">
    <w:p w14:paraId="4F173885" w14:textId="77777777" w:rsidR="00446E97" w:rsidRDefault="00446E97">
      <w:r>
        <w:annotationRef/>
      </w:r>
      <w:r w:rsidRPr="1FB266CB">
        <w:t>Bold +see final comment</w:t>
      </w:r>
    </w:p>
  </w:comment>
  <w:comment w:id="40" w:author="Olivia Niquidet" w:date="2025-06-26T16:34:00Z" w:initials="ON">
    <w:p w14:paraId="48E01D88" w14:textId="77777777" w:rsidR="00446E97" w:rsidRDefault="00446E97">
      <w:r>
        <w:annotationRef/>
      </w:r>
      <w:r w:rsidRPr="77059E19">
        <w:t>Review tone: while these are your classmates, a memo should be more formal than an email, and very concise. Review O paragraph components: what + why</w:t>
      </w:r>
    </w:p>
  </w:comment>
  <w:comment w:id="41" w:author="Olivia Niquidet" w:date="2025-06-26T16:36:00Z" w:initials="ON">
    <w:p w14:paraId="58D9D4BA" w14:textId="77777777" w:rsidR="00446E97" w:rsidRDefault="00446E97">
      <w:r>
        <w:annotationRef/>
      </w:r>
      <w:r w:rsidRPr="26E8C1DE">
        <w:t>Expand on impact for business writing and professionalism.</w:t>
      </w:r>
    </w:p>
  </w:comment>
  <w:comment w:id="42" w:author="Olivia Niquidet" w:date="2025-06-26T16:36:00Z" w:initials="ON">
    <w:p w14:paraId="37C2DA1C" w14:textId="77777777" w:rsidR="00446E97" w:rsidRDefault="00446E97">
      <w:r>
        <w:annotationRef/>
      </w:r>
      <w:r w:rsidRPr="6027F0A2">
        <w:t xml:space="preserve">missing action paragraph, CTA and initials. </w:t>
      </w:r>
    </w:p>
  </w:comment>
  <w:comment w:id="43" w:author="Olivia Niquidet" w:date="2025-06-26T16:38:00Z" w:initials="ON">
    <w:p w14:paraId="49362549" w14:textId="77777777" w:rsidR="00446E97" w:rsidRDefault="00446E97">
      <w:r>
        <w:annotationRef/>
      </w:r>
      <w:r w:rsidRPr="189C8C9C">
        <w:t>Please note, Eric and I have discussed and your topic is too simple for this assignment. While it is writing-related, formatting a signature block is not about the content, and rids you the opportunity to create example(s), identification options, and further discussion on impacts + CTA. Please choose a more complex topic for final portfolio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79133D" w15:done="0"/>
  <w15:commentEx w15:paraId="04E3CD1A" w15:done="0"/>
  <w15:commentEx w15:paraId="32400BEE" w15:done="0"/>
  <w15:commentEx w15:paraId="5E1666C0" w15:done="0"/>
  <w15:commentEx w15:paraId="1C70C3EC" w15:done="0"/>
  <w15:commentEx w15:paraId="2D18E4FD" w15:done="0"/>
  <w15:commentEx w15:paraId="2F1596DA" w15:done="0"/>
  <w15:commentEx w15:paraId="6A48F3F9" w15:done="0"/>
  <w15:commentEx w15:paraId="0BC47BF0" w15:done="0"/>
  <w15:commentEx w15:paraId="2F359CAC" w15:done="0"/>
  <w15:commentEx w15:paraId="36C83F49" w15:done="0"/>
  <w15:commentEx w15:paraId="3B30B454" w15:done="0"/>
  <w15:commentEx w15:paraId="5682C811" w15:done="0"/>
  <w15:commentEx w15:paraId="72420DF0" w15:done="0"/>
  <w15:commentEx w15:paraId="6B1DA141" w15:done="0"/>
  <w15:commentEx w15:paraId="6AC01832" w15:done="0"/>
  <w15:commentEx w15:paraId="666D316B" w15:done="0"/>
  <w15:commentEx w15:paraId="060DCE5C" w15:paraIdParent="666D316B" w15:done="0"/>
  <w15:commentEx w15:paraId="5AB255E5" w15:done="0"/>
  <w15:commentEx w15:paraId="06960E0F" w15:done="0"/>
  <w15:commentEx w15:paraId="45A5FD16" w15:done="0"/>
  <w15:commentEx w15:paraId="0BEB1235" w15:done="0"/>
  <w15:commentEx w15:paraId="54262D3B" w15:done="0"/>
  <w15:commentEx w15:paraId="57A21031" w15:done="0"/>
  <w15:commentEx w15:paraId="7F5406E2" w15:done="0"/>
  <w15:commentEx w15:paraId="68001B7E" w15:done="0"/>
  <w15:commentEx w15:paraId="672B8C69" w15:done="0"/>
  <w15:commentEx w15:paraId="0CB6779B" w15:done="0"/>
  <w15:commentEx w15:paraId="4F173885" w15:done="0"/>
  <w15:commentEx w15:paraId="48E01D88" w15:done="0"/>
  <w15:commentEx w15:paraId="58D9D4BA" w15:done="0"/>
  <w15:commentEx w15:paraId="37C2DA1C" w15:done="0"/>
  <w15:commentEx w15:paraId="493625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FE710F" w16cex:dateUtc="2025-05-21T02:56:00Z"/>
  <w16cex:commentExtensible w16cex:durableId="4863BCD0" w16cex:dateUtc="2025-05-21T02:56:00Z"/>
  <w16cex:commentExtensible w16cex:durableId="2CFFF169" w16cex:dateUtc="2025-05-21T02:56:00Z"/>
  <w16cex:commentExtensible w16cex:durableId="3481EB25" w16cex:dateUtc="2025-05-21T02:57:00Z"/>
  <w16cex:commentExtensible w16cex:durableId="59A38145" w16cex:dateUtc="2025-05-21T02:57:00Z"/>
  <w16cex:commentExtensible w16cex:durableId="053F3684" w16cex:dateUtc="2025-05-21T02:58:00Z"/>
  <w16cex:commentExtensible w16cex:durableId="326D8745" w16cex:dateUtc="2025-05-21T02:58:00Z"/>
  <w16cex:commentExtensible w16cex:durableId="06F7C3E7" w16cex:dateUtc="2025-05-21T02:59:00Z"/>
  <w16cex:commentExtensible w16cex:durableId="10869C7C" w16cex:dateUtc="2025-05-21T02:59:00Z"/>
  <w16cex:commentExtensible w16cex:durableId="79F430D9" w16cex:dateUtc="2025-06-19T02:18:00Z"/>
  <w16cex:commentExtensible w16cex:durableId="457DD2DF" w16cex:dateUtc="2025-06-19T02:25:00Z"/>
  <w16cex:commentExtensible w16cex:durableId="3C706AEF" w16cex:dateUtc="2025-06-19T02:28:00Z"/>
  <w16cex:commentExtensible w16cex:durableId="5DD18757" w16cex:dateUtc="2025-06-19T02:28:00Z"/>
  <w16cex:commentExtensible w16cex:durableId="1EDCD36B" w16cex:dateUtc="2025-06-19T02:29:00Z"/>
  <w16cex:commentExtensible w16cex:durableId="5B275575" w16cex:dateUtc="2025-06-19T02:30:00Z"/>
  <w16cex:commentExtensible w16cex:durableId="27C85FCC" w16cex:dateUtc="2025-06-19T02:30:00Z"/>
  <w16cex:commentExtensible w16cex:durableId="7E059DC7" w16cex:dateUtc="2025-06-19T02:31:00Z"/>
  <w16cex:commentExtensible w16cex:durableId="31D61EF3" w16cex:dateUtc="2025-06-19T02:31:00Z"/>
  <w16cex:commentExtensible w16cex:durableId="137D14AC" w16cex:dateUtc="2025-06-19T02:32:00Z"/>
  <w16cex:commentExtensible w16cex:durableId="34820CD4" w16cex:dateUtc="2025-06-19T02:36:00Z"/>
  <w16cex:commentExtensible w16cex:durableId="59885674" w16cex:dateUtc="2025-06-19T02:33:00Z"/>
  <w16cex:commentExtensible w16cex:durableId="45C9D468" w16cex:dateUtc="2025-06-19T02:33:00Z"/>
  <w16cex:commentExtensible w16cex:durableId="1EEC8939" w16cex:dateUtc="2025-06-19T02:34:00Z"/>
  <w16cex:commentExtensible w16cex:durableId="4305CC3D" w16cex:dateUtc="2025-06-19T02:35:00Z"/>
  <w16cex:commentExtensible w16cex:durableId="0A028091" w16cex:dateUtc="2025-06-19T02:35:00Z"/>
  <w16cex:commentExtensible w16cex:durableId="33739E4E" w16cex:dateUtc="2025-06-26T23:28:00Z"/>
  <w16cex:commentExtensible w16cex:durableId="7E00E5CB" w16cex:dateUtc="2025-06-26T23:28:00Z"/>
  <w16cex:commentExtensible w16cex:durableId="54AA8AF5" w16cex:dateUtc="2025-06-26T23:28:00Z"/>
  <w16cex:commentExtensible w16cex:durableId="1F868BBD" w16cex:dateUtc="2025-06-26T23:33:00Z"/>
  <w16cex:commentExtensible w16cex:durableId="17C7AC3A" w16cex:dateUtc="2025-06-26T23:34:00Z"/>
  <w16cex:commentExtensible w16cex:durableId="33323825" w16cex:dateUtc="2025-06-26T23:36:00Z"/>
  <w16cex:commentExtensible w16cex:durableId="2D5E41E5" w16cex:dateUtc="2025-06-26T23:36:00Z"/>
  <w16cex:commentExtensible w16cex:durableId="7A786E8B" w16cex:dateUtc="2025-06-26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79133D" w16cid:durableId="0EFE710F"/>
  <w16cid:commentId w16cid:paraId="04E3CD1A" w16cid:durableId="4863BCD0"/>
  <w16cid:commentId w16cid:paraId="32400BEE" w16cid:durableId="2CFFF169"/>
  <w16cid:commentId w16cid:paraId="5E1666C0" w16cid:durableId="3481EB25"/>
  <w16cid:commentId w16cid:paraId="1C70C3EC" w16cid:durableId="59A38145"/>
  <w16cid:commentId w16cid:paraId="2D18E4FD" w16cid:durableId="053F3684"/>
  <w16cid:commentId w16cid:paraId="2F1596DA" w16cid:durableId="326D8745"/>
  <w16cid:commentId w16cid:paraId="6A48F3F9" w16cid:durableId="06F7C3E7"/>
  <w16cid:commentId w16cid:paraId="0BC47BF0" w16cid:durableId="10869C7C"/>
  <w16cid:commentId w16cid:paraId="2F359CAC" w16cid:durableId="79F430D9"/>
  <w16cid:commentId w16cid:paraId="36C83F49" w16cid:durableId="457DD2DF"/>
  <w16cid:commentId w16cid:paraId="3B30B454" w16cid:durableId="3C706AEF"/>
  <w16cid:commentId w16cid:paraId="5682C811" w16cid:durableId="5DD18757"/>
  <w16cid:commentId w16cid:paraId="72420DF0" w16cid:durableId="1EDCD36B"/>
  <w16cid:commentId w16cid:paraId="6B1DA141" w16cid:durableId="5B275575"/>
  <w16cid:commentId w16cid:paraId="6AC01832" w16cid:durableId="27C85FCC"/>
  <w16cid:commentId w16cid:paraId="666D316B" w16cid:durableId="7E059DC7"/>
  <w16cid:commentId w16cid:paraId="060DCE5C" w16cid:durableId="31D61EF3"/>
  <w16cid:commentId w16cid:paraId="5AB255E5" w16cid:durableId="137D14AC"/>
  <w16cid:commentId w16cid:paraId="06960E0F" w16cid:durableId="34820CD4"/>
  <w16cid:commentId w16cid:paraId="45A5FD16" w16cid:durableId="59885674"/>
  <w16cid:commentId w16cid:paraId="0BEB1235" w16cid:durableId="45C9D468"/>
  <w16cid:commentId w16cid:paraId="54262D3B" w16cid:durableId="1EEC8939"/>
  <w16cid:commentId w16cid:paraId="57A21031" w16cid:durableId="4305CC3D"/>
  <w16cid:commentId w16cid:paraId="7F5406E2" w16cid:durableId="0A028091"/>
  <w16cid:commentId w16cid:paraId="68001B7E" w16cid:durableId="33739E4E"/>
  <w16cid:commentId w16cid:paraId="672B8C69" w16cid:durableId="7E00E5CB"/>
  <w16cid:commentId w16cid:paraId="0CB6779B" w16cid:durableId="54AA8AF5"/>
  <w16cid:commentId w16cid:paraId="4F173885" w16cid:durableId="1F868BBD"/>
  <w16cid:commentId w16cid:paraId="48E01D88" w16cid:durableId="17C7AC3A"/>
  <w16cid:commentId w16cid:paraId="58D9D4BA" w16cid:durableId="33323825"/>
  <w16cid:commentId w16cid:paraId="37C2DA1C" w16cid:durableId="2D5E41E5"/>
  <w16cid:commentId w16cid:paraId="49362549" w16cid:durableId="7A786E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6C19"/>
    <w:multiLevelType w:val="hybridMultilevel"/>
    <w:tmpl w:val="A74699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14F26"/>
    <w:multiLevelType w:val="multilevel"/>
    <w:tmpl w:val="DE283A50"/>
    <w:lvl w:ilvl="0">
      <w:start w:val="1"/>
      <w:numFmt w:val="decimal"/>
      <w:lvlText w:val="%1."/>
      <w:lvlJc w:val="left"/>
      <w:pPr>
        <w:tabs>
          <w:tab w:val="num" w:pos="720"/>
        </w:tabs>
        <w:ind w:left="720" w:hanging="360"/>
      </w:pPr>
      <w:rPr>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E17949"/>
    <w:multiLevelType w:val="hybridMultilevel"/>
    <w:tmpl w:val="B182470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B760D"/>
    <w:multiLevelType w:val="hybridMultilevel"/>
    <w:tmpl w:val="43A4553A"/>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4" w15:restartNumberingAfterBreak="0">
    <w:nsid w:val="4C3D0EEE"/>
    <w:multiLevelType w:val="multilevel"/>
    <w:tmpl w:val="D058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609092">
    <w:abstractNumId w:val="2"/>
  </w:num>
  <w:num w:numId="2" w16cid:durableId="1390109918">
    <w:abstractNumId w:val="3"/>
  </w:num>
  <w:num w:numId="3" w16cid:durableId="618874848">
    <w:abstractNumId w:val="1"/>
  </w:num>
  <w:num w:numId="4" w16cid:durableId="216359414">
    <w:abstractNumId w:val="4"/>
  </w:num>
  <w:num w:numId="5" w16cid:durableId="1037663638">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7898420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266280379">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966351911">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16796228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livia Niquidet">
    <w15:presenceInfo w15:providerId="AD" w15:userId="S::ocn@sfu.ca::75ff1fe1-2bd5-45be-ad8e-709ac28f01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EF"/>
    <w:rsid w:val="00051863"/>
    <w:rsid w:val="00074AEF"/>
    <w:rsid w:val="001D024E"/>
    <w:rsid w:val="001E0995"/>
    <w:rsid w:val="00266397"/>
    <w:rsid w:val="002B0197"/>
    <w:rsid w:val="00363111"/>
    <w:rsid w:val="003B3055"/>
    <w:rsid w:val="00446E97"/>
    <w:rsid w:val="005432BE"/>
    <w:rsid w:val="00552D25"/>
    <w:rsid w:val="005A18FC"/>
    <w:rsid w:val="006A2237"/>
    <w:rsid w:val="007418C9"/>
    <w:rsid w:val="007C6049"/>
    <w:rsid w:val="007C7FA5"/>
    <w:rsid w:val="00807FC7"/>
    <w:rsid w:val="00867B02"/>
    <w:rsid w:val="00973B90"/>
    <w:rsid w:val="0098470C"/>
    <w:rsid w:val="009F4E8A"/>
    <w:rsid w:val="00A20912"/>
    <w:rsid w:val="00A216AC"/>
    <w:rsid w:val="00AE56F9"/>
    <w:rsid w:val="00B153D4"/>
    <w:rsid w:val="00B22CC9"/>
    <w:rsid w:val="00CC69B2"/>
    <w:rsid w:val="00D64F70"/>
    <w:rsid w:val="00DA72A7"/>
    <w:rsid w:val="00E35808"/>
    <w:rsid w:val="00E9063D"/>
    <w:rsid w:val="00F21138"/>
    <w:rsid w:val="00F723A6"/>
    <w:rsid w:val="00F87E3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BC75E4"/>
  <w15:chartTrackingRefBased/>
  <w15:docId w15:val="{927CA647-F7BA-EC49-AD86-090A2D68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AEF"/>
    <w:rPr>
      <w:rFonts w:eastAsiaTheme="majorEastAsia" w:cstheme="majorBidi"/>
      <w:color w:val="272727" w:themeColor="text1" w:themeTint="D8"/>
    </w:rPr>
  </w:style>
  <w:style w:type="paragraph" w:styleId="Title">
    <w:name w:val="Title"/>
    <w:basedOn w:val="Normal"/>
    <w:next w:val="Normal"/>
    <w:link w:val="TitleChar"/>
    <w:uiPriority w:val="10"/>
    <w:qFormat/>
    <w:rsid w:val="00074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AEF"/>
    <w:pPr>
      <w:spacing w:before="160"/>
      <w:jc w:val="center"/>
    </w:pPr>
    <w:rPr>
      <w:i/>
      <w:iCs/>
      <w:color w:val="404040" w:themeColor="text1" w:themeTint="BF"/>
    </w:rPr>
  </w:style>
  <w:style w:type="character" w:customStyle="1" w:styleId="QuoteChar">
    <w:name w:val="Quote Char"/>
    <w:basedOn w:val="DefaultParagraphFont"/>
    <w:link w:val="Quote"/>
    <w:uiPriority w:val="29"/>
    <w:rsid w:val="00074AEF"/>
    <w:rPr>
      <w:i/>
      <w:iCs/>
      <w:color w:val="404040" w:themeColor="text1" w:themeTint="BF"/>
    </w:rPr>
  </w:style>
  <w:style w:type="paragraph" w:styleId="ListParagraph">
    <w:name w:val="List Paragraph"/>
    <w:basedOn w:val="Normal"/>
    <w:uiPriority w:val="34"/>
    <w:qFormat/>
    <w:rsid w:val="00074AEF"/>
    <w:pPr>
      <w:ind w:left="720"/>
      <w:contextualSpacing/>
    </w:pPr>
  </w:style>
  <w:style w:type="character" w:styleId="IntenseEmphasis">
    <w:name w:val="Intense Emphasis"/>
    <w:basedOn w:val="DefaultParagraphFont"/>
    <w:uiPriority w:val="21"/>
    <w:qFormat/>
    <w:rsid w:val="00074AEF"/>
    <w:rPr>
      <w:i/>
      <w:iCs/>
      <w:color w:val="0F4761" w:themeColor="accent1" w:themeShade="BF"/>
    </w:rPr>
  </w:style>
  <w:style w:type="paragraph" w:styleId="IntenseQuote">
    <w:name w:val="Intense Quote"/>
    <w:basedOn w:val="Normal"/>
    <w:next w:val="Normal"/>
    <w:link w:val="IntenseQuoteChar"/>
    <w:uiPriority w:val="30"/>
    <w:qFormat/>
    <w:rsid w:val="00074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AEF"/>
    <w:rPr>
      <w:i/>
      <w:iCs/>
      <w:color w:val="0F4761" w:themeColor="accent1" w:themeShade="BF"/>
    </w:rPr>
  </w:style>
  <w:style w:type="character" w:styleId="IntenseReference">
    <w:name w:val="Intense Reference"/>
    <w:basedOn w:val="DefaultParagraphFont"/>
    <w:uiPriority w:val="32"/>
    <w:qFormat/>
    <w:rsid w:val="00074AEF"/>
    <w:rPr>
      <w:b/>
      <w:bCs/>
      <w:smallCaps/>
      <w:color w:val="0F4761" w:themeColor="accent1" w:themeShade="BF"/>
      <w:spacing w:val="5"/>
    </w:rPr>
  </w:style>
  <w:style w:type="paragraph" w:styleId="Date">
    <w:name w:val="Date"/>
    <w:basedOn w:val="Normal"/>
    <w:next w:val="Normal"/>
    <w:link w:val="DateChar"/>
    <w:uiPriority w:val="99"/>
    <w:semiHidden/>
    <w:unhideWhenUsed/>
    <w:rsid w:val="007418C9"/>
  </w:style>
  <w:style w:type="character" w:customStyle="1" w:styleId="DateChar">
    <w:name w:val="Date Char"/>
    <w:basedOn w:val="DefaultParagraphFont"/>
    <w:link w:val="Date"/>
    <w:uiPriority w:val="99"/>
    <w:semiHidden/>
    <w:rsid w:val="007418C9"/>
  </w:style>
  <w:style w:type="character" w:styleId="PlaceholderText">
    <w:name w:val="Placeholder Text"/>
    <w:basedOn w:val="DefaultParagraphFont"/>
    <w:uiPriority w:val="99"/>
    <w:semiHidden/>
    <w:rsid w:val="00A216AC"/>
    <w:rPr>
      <w:color w:val="666666"/>
    </w:rPr>
  </w:style>
  <w:style w:type="paragraph" w:styleId="NormalWeb">
    <w:name w:val="Normal (Web)"/>
    <w:basedOn w:val="Normal"/>
    <w:uiPriority w:val="99"/>
    <w:unhideWhenUsed/>
    <w:rsid w:val="00A216A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216AC"/>
  </w:style>
  <w:style w:type="character" w:styleId="Strong">
    <w:name w:val="Strong"/>
    <w:basedOn w:val="DefaultParagraphFont"/>
    <w:uiPriority w:val="22"/>
    <w:qFormat/>
    <w:rsid w:val="00A216AC"/>
    <w:rPr>
      <w:b/>
      <w:bCs/>
    </w:rPr>
  </w:style>
  <w:style w:type="character" w:styleId="Hyperlink">
    <w:name w:val="Hyperlink"/>
    <w:basedOn w:val="DefaultParagraphFont"/>
    <w:uiPriority w:val="99"/>
    <w:unhideWhenUsed/>
    <w:rsid w:val="00A216AC"/>
    <w:rPr>
      <w:color w:val="467886" w:themeColor="hyperlink"/>
      <w:u w:val="single"/>
    </w:rPr>
  </w:style>
  <w:style w:type="character" w:styleId="UnresolvedMention">
    <w:name w:val="Unresolved Mention"/>
    <w:basedOn w:val="DefaultParagraphFont"/>
    <w:uiPriority w:val="99"/>
    <w:semiHidden/>
    <w:unhideWhenUsed/>
    <w:rsid w:val="00A216AC"/>
    <w:rPr>
      <w:color w:val="605E5C"/>
      <w:shd w:val="clear" w:color="auto" w:fill="E1DFDD"/>
    </w:rPr>
  </w:style>
  <w:style w:type="character" w:styleId="FollowedHyperlink">
    <w:name w:val="FollowedHyperlink"/>
    <w:basedOn w:val="DefaultParagraphFont"/>
    <w:uiPriority w:val="99"/>
    <w:semiHidden/>
    <w:unhideWhenUsed/>
    <w:rsid w:val="005A18FC"/>
    <w:rPr>
      <w:color w:val="96607D"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98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mailto:hoyong1121@iclou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mailto:hoyongj@sfu.ca" TargetMode="External"/><Relationship Id="rId5" Type="http://schemas.openxmlformats.org/officeDocument/2006/relationships/hyperlink" Target="mailto:hoyongj@gauntlet.ca" TargetMode="External"/><Relationship Id="rId15" Type="http://schemas.openxmlformats.org/officeDocument/2006/relationships/theme" Target="theme/theme1.xml"/><Relationship Id="rId10" Type="http://schemas.openxmlformats.org/officeDocument/2006/relationships/hyperlink" Target="mailto:hoyongj@gauntlet.ca"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28</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Hoyong Jung</dc:creator>
  <cp:keywords/>
  <dc:description/>
  <cp:lastModifiedBy>Hoyong Jung</cp:lastModifiedBy>
  <cp:revision>26</cp:revision>
  <dcterms:created xsi:type="dcterms:W3CDTF">2025-05-16T06:29:00Z</dcterms:created>
  <dcterms:modified xsi:type="dcterms:W3CDTF">2025-07-11T02:53:00Z</dcterms:modified>
</cp:coreProperties>
</file>